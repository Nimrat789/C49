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060FB5" w14:textId="77777777" w:rsidR="00333F09" w:rsidRPr="00333F09" w:rsidRDefault="00333F09" w:rsidP="00333F09">
      <w:pPr>
        <w:spacing w:before="100" w:beforeAutospacing="1" w:after="100" w:afterAutospacing="1" w:line="240" w:lineRule="auto"/>
        <w:jc w:val="center"/>
        <w:rPr>
          <w:rFonts w:ascii="Agency FB" w:eastAsia="Times New Roman" w:hAnsi="Agency FB" w:cs="Times New Roman"/>
          <w:color w:val="000000"/>
          <w:sz w:val="27"/>
          <w:szCs w:val="27"/>
          <w:lang w:val="en-IN" w:eastAsia="en-IN"/>
        </w:rPr>
      </w:pPr>
      <w:bookmarkStart w:id="0" w:name="doc_top"/>
      <w:r w:rsidRPr="00333F09">
        <w:rPr>
          <w:rFonts w:ascii="Agency FB" w:eastAsia="Times New Roman" w:hAnsi="Agency FB" w:cs="Times New Roman"/>
          <w:b/>
          <w:bCs/>
          <w:color w:val="000000"/>
          <w:sz w:val="24"/>
          <w:szCs w:val="24"/>
          <w:lang w:val="en-IN" w:eastAsia="en-IN"/>
        </w:rPr>
        <w:t>University of Botswana History Department</w:t>
      </w:r>
      <w:bookmarkEnd w:id="0"/>
    </w:p>
    <w:tbl>
      <w:tblPr>
        <w:tblW w:w="5000" w:type="pct"/>
        <w:tblCellSpacing w:w="0" w:type="dxa"/>
        <w:tblBorders>
          <w:top w:val="single" w:sz="24" w:space="0" w:color="FFCCFF"/>
          <w:left w:val="single" w:sz="24" w:space="0" w:color="FFCCFF"/>
          <w:bottom w:val="single" w:sz="24" w:space="0" w:color="FFCCFF"/>
          <w:right w:val="single" w:sz="24" w:space="0" w:color="FFCCFF"/>
        </w:tblBorders>
        <w:tblCellMar>
          <w:top w:w="180" w:type="dxa"/>
          <w:left w:w="180" w:type="dxa"/>
          <w:bottom w:w="180" w:type="dxa"/>
          <w:right w:w="180" w:type="dxa"/>
        </w:tblCellMar>
        <w:tblLook w:val="04A0" w:firstRow="1" w:lastRow="0" w:firstColumn="1" w:lastColumn="0" w:noHBand="0" w:noVBand="1"/>
        <w:tblDescription w:val="Layout"/>
      </w:tblPr>
      <w:tblGrid>
        <w:gridCol w:w="8936"/>
      </w:tblGrid>
      <w:tr w:rsidR="00333F09" w:rsidRPr="00333F09" w14:paraId="21C73124" w14:textId="77777777" w:rsidTr="00333F09">
        <w:trPr>
          <w:tblCellSpacing w:w="0" w:type="dxa"/>
        </w:trPr>
        <w:tc>
          <w:tcPr>
            <w:tcW w:w="5000" w:type="pct"/>
            <w:tcBorders>
              <w:top w:val="double" w:sz="12" w:space="0" w:color="CC00CC"/>
              <w:left w:val="double" w:sz="12" w:space="0" w:color="CC00CC"/>
              <w:bottom w:val="double" w:sz="12" w:space="0" w:color="CC00CC"/>
              <w:right w:val="double" w:sz="12" w:space="0" w:color="CC00CC"/>
            </w:tcBorders>
            <w:shd w:val="clear" w:color="auto" w:fill="FFCCFF"/>
            <w:hideMark/>
          </w:tcPr>
          <w:p w14:paraId="0A956EC5" w14:textId="77777777" w:rsidR="00333F09" w:rsidRPr="00333F09" w:rsidRDefault="00333F09" w:rsidP="00333F09">
            <w:pPr>
              <w:spacing w:before="100" w:beforeAutospacing="1" w:after="100" w:afterAutospacing="1" w:line="240" w:lineRule="auto"/>
              <w:jc w:val="center"/>
              <w:outlineLvl w:val="0"/>
              <w:rPr>
                <w:rFonts w:ascii="Agency FB" w:eastAsia="Times New Roman" w:hAnsi="Agency FB" w:cs="Times New Roman"/>
                <w:b/>
                <w:bCs/>
                <w:color w:val="000000"/>
                <w:kern w:val="36"/>
                <w:sz w:val="48"/>
                <w:szCs w:val="48"/>
                <w:lang w:val="en-IN" w:eastAsia="en-IN"/>
              </w:rPr>
            </w:pPr>
            <w:r w:rsidRPr="00333F09">
              <w:rPr>
                <w:rFonts w:ascii="Agency FB" w:eastAsia="Times New Roman" w:hAnsi="Agency FB" w:cs="Times New Roman"/>
                <w:b/>
                <w:bCs/>
                <w:color w:val="000000"/>
                <w:kern w:val="36"/>
                <w:sz w:val="48"/>
                <w:szCs w:val="48"/>
                <w:lang w:val="en-IN" w:eastAsia="en-IN"/>
              </w:rPr>
              <w:t>Common HTML tags</w:t>
            </w:r>
          </w:p>
        </w:tc>
      </w:tr>
    </w:tbl>
    <w:p w14:paraId="71B5070B" w14:textId="77777777" w:rsidR="00333F09" w:rsidRPr="00333F09" w:rsidRDefault="00333F09" w:rsidP="00333F09">
      <w:pPr>
        <w:spacing w:after="0" w:line="240" w:lineRule="auto"/>
        <w:jc w:val="center"/>
        <w:rPr>
          <w:rFonts w:ascii="Agency FB" w:eastAsia="Times New Roman" w:hAnsi="Agency FB" w:cs="Times New Roman"/>
          <w:color w:val="000000"/>
          <w:sz w:val="27"/>
          <w:szCs w:val="27"/>
          <w:lang w:val="en-IN" w:eastAsia="en-IN"/>
        </w:rPr>
      </w:pPr>
      <w:hyperlink r:id="rId5" w:history="1">
        <w:r w:rsidRPr="00333F09">
          <w:rPr>
            <w:rFonts w:ascii="Agency FB" w:eastAsia="Times New Roman" w:hAnsi="Agency FB" w:cs="Times New Roman"/>
            <w:color w:val="0000FF"/>
            <w:sz w:val="27"/>
            <w:szCs w:val="27"/>
            <w:u w:val="single"/>
            <w:lang w:val="en-IN" w:eastAsia="en-IN"/>
          </w:rPr>
          <w:t>HTML Index Page</w:t>
        </w:r>
      </w:hyperlink>
      <w:r w:rsidRPr="00333F09">
        <w:rPr>
          <w:rFonts w:ascii="Agency FB" w:eastAsia="Times New Roman" w:hAnsi="Agency FB" w:cs="Times New Roman"/>
          <w:color w:val="000000"/>
          <w:sz w:val="27"/>
          <w:szCs w:val="27"/>
          <w:lang w:val="en-IN" w:eastAsia="en-IN"/>
        </w:rPr>
        <w:t>   |   </w:t>
      </w:r>
      <w:hyperlink r:id="rId6" w:history="1">
        <w:r w:rsidRPr="00333F09">
          <w:rPr>
            <w:rFonts w:ascii="Agency FB" w:eastAsia="Times New Roman" w:hAnsi="Agency FB" w:cs="Times New Roman"/>
            <w:color w:val="0000FF"/>
            <w:sz w:val="27"/>
            <w:szCs w:val="27"/>
            <w:u w:val="single"/>
            <w:lang w:val="en-IN" w:eastAsia="en-IN"/>
          </w:rPr>
          <w:t>Site Index</w:t>
        </w:r>
      </w:hyperlink>
    </w:p>
    <w:p w14:paraId="48DC3073" w14:textId="77777777" w:rsidR="00333F09" w:rsidRPr="00333F09" w:rsidRDefault="00333F09" w:rsidP="00333F09">
      <w:pPr>
        <w:spacing w:after="0" w:line="240" w:lineRule="auto"/>
        <w:rPr>
          <w:rFonts w:ascii="Times New Roman" w:eastAsia="Times New Roman" w:hAnsi="Times New Roman" w:cs="Times New Roman"/>
          <w:sz w:val="24"/>
          <w:szCs w:val="24"/>
          <w:lang w:val="en-IN" w:eastAsia="en-IN"/>
        </w:rPr>
      </w:pPr>
      <w:r w:rsidRPr="00333F09">
        <w:rPr>
          <w:rFonts w:ascii="Times New Roman" w:eastAsia="Times New Roman" w:hAnsi="Times New Roman" w:cs="Times New Roman"/>
          <w:sz w:val="24"/>
          <w:szCs w:val="24"/>
          <w:lang w:val="en-IN" w:eastAsia="en-IN"/>
        </w:rPr>
        <w:pict w14:anchorId="79A1385E">
          <v:rect id="_x0000_i1025" style="width:0;height:1.5pt" o:hralign="center" o:hrstd="t" o:hrnoshade="t" o:hr="t" fillcolor="black" stroked="f"/>
        </w:pict>
      </w:r>
    </w:p>
    <w:p w14:paraId="423B8491" w14:textId="77777777" w:rsidR="00333F09" w:rsidRPr="00333F09" w:rsidRDefault="00333F09" w:rsidP="00333F09">
      <w:pPr>
        <w:spacing w:before="100" w:beforeAutospacing="1" w:after="100" w:afterAutospacing="1" w:line="240" w:lineRule="auto"/>
        <w:rPr>
          <w:rFonts w:ascii="Agency FB" w:eastAsia="Times New Roman" w:hAnsi="Agency FB" w:cs="Times New Roman"/>
          <w:color w:val="000000"/>
          <w:sz w:val="27"/>
          <w:szCs w:val="27"/>
          <w:lang w:val="en-IN" w:eastAsia="en-IN"/>
        </w:rPr>
      </w:pPr>
      <w:r w:rsidRPr="00333F09">
        <w:rPr>
          <w:rFonts w:ascii="Agency FB" w:eastAsia="Times New Roman" w:hAnsi="Agency FB" w:cs="Times New Roman"/>
          <w:color w:val="000000"/>
          <w:sz w:val="27"/>
          <w:szCs w:val="27"/>
          <w:lang w:val="en-IN" w:eastAsia="en-IN"/>
        </w:rPr>
        <w:t>On this page you will find an alphabetical list of a number of the most common HTML tags, </w:t>
      </w:r>
      <w:hyperlink r:id="rId7" w:anchor="pre-tag" w:history="1">
        <w:r w:rsidRPr="00333F09">
          <w:rPr>
            <w:rFonts w:ascii="Agency FB" w:eastAsia="Times New Roman" w:hAnsi="Agency FB" w:cs="Times New Roman"/>
            <w:color w:val="0000FF"/>
            <w:sz w:val="27"/>
            <w:szCs w:val="27"/>
            <w:u w:val="single"/>
            <w:lang w:val="en-IN" w:eastAsia="en-IN"/>
          </w:rPr>
          <w:t>a note on the &lt;PRE&gt; element</w:t>
        </w:r>
      </w:hyperlink>
      <w:r w:rsidRPr="00333F09">
        <w:rPr>
          <w:rFonts w:ascii="Agency FB" w:eastAsia="Times New Roman" w:hAnsi="Agency FB" w:cs="Times New Roman"/>
          <w:color w:val="000000"/>
          <w:sz w:val="27"/>
          <w:szCs w:val="27"/>
          <w:lang w:val="en-IN" w:eastAsia="en-IN"/>
        </w:rPr>
        <w:t>, a </w:t>
      </w:r>
      <w:hyperlink r:id="rId8" w:anchor="qtag" w:history="1">
        <w:r w:rsidRPr="00333F09">
          <w:rPr>
            <w:rFonts w:ascii="Agency FB" w:eastAsia="Times New Roman" w:hAnsi="Agency FB" w:cs="Times New Roman"/>
            <w:color w:val="0000FF"/>
            <w:sz w:val="27"/>
            <w:szCs w:val="27"/>
            <w:u w:val="single"/>
            <w:lang w:val="en-IN" w:eastAsia="en-IN"/>
          </w:rPr>
          <w:t>note on the &lt;Q&gt; element</w:t>
        </w:r>
      </w:hyperlink>
      <w:r w:rsidRPr="00333F09">
        <w:rPr>
          <w:rFonts w:ascii="Agency FB" w:eastAsia="Times New Roman" w:hAnsi="Agency FB" w:cs="Times New Roman"/>
          <w:color w:val="000000"/>
          <w:sz w:val="27"/>
          <w:szCs w:val="27"/>
          <w:lang w:val="en-IN" w:eastAsia="en-IN"/>
        </w:rPr>
        <w:t> a </w:t>
      </w:r>
      <w:hyperlink r:id="rId9" w:anchor="special-characters" w:history="1">
        <w:r w:rsidRPr="00333F09">
          <w:rPr>
            <w:rFonts w:ascii="Agency FB" w:eastAsia="Times New Roman" w:hAnsi="Agency FB" w:cs="Times New Roman"/>
            <w:color w:val="0000FF"/>
            <w:sz w:val="27"/>
            <w:szCs w:val="27"/>
            <w:u w:val="single"/>
            <w:lang w:val="en-IN" w:eastAsia="en-IN"/>
          </w:rPr>
          <w:t>note on special characters</w:t>
        </w:r>
      </w:hyperlink>
      <w:r w:rsidRPr="00333F09">
        <w:rPr>
          <w:rFonts w:ascii="Agency FB" w:eastAsia="Times New Roman" w:hAnsi="Agency FB" w:cs="Times New Roman"/>
          <w:color w:val="000000"/>
          <w:sz w:val="27"/>
          <w:szCs w:val="27"/>
          <w:lang w:val="en-IN" w:eastAsia="en-IN"/>
        </w:rPr>
        <w:t>, a </w:t>
      </w:r>
      <w:hyperlink r:id="rId10" w:anchor="structural" w:history="1">
        <w:r w:rsidRPr="00333F09">
          <w:rPr>
            <w:rFonts w:ascii="Agency FB" w:eastAsia="Times New Roman" w:hAnsi="Agency FB" w:cs="Times New Roman"/>
            <w:color w:val="0000FF"/>
            <w:sz w:val="27"/>
            <w:szCs w:val="27"/>
            <w:u w:val="single"/>
            <w:lang w:val="en-IN" w:eastAsia="en-IN"/>
          </w:rPr>
          <w:t>note on structural versus formatting elements</w:t>
        </w:r>
      </w:hyperlink>
      <w:r w:rsidRPr="00333F09">
        <w:rPr>
          <w:rFonts w:ascii="Agency FB" w:eastAsia="Times New Roman" w:hAnsi="Agency FB" w:cs="Times New Roman"/>
          <w:color w:val="000000"/>
          <w:sz w:val="27"/>
          <w:szCs w:val="27"/>
          <w:lang w:val="en-IN" w:eastAsia="en-IN"/>
        </w:rPr>
        <w:t>, and a </w:t>
      </w:r>
      <w:hyperlink r:id="rId11" w:anchor="deprecated-def" w:history="1">
        <w:r w:rsidRPr="00333F09">
          <w:rPr>
            <w:rFonts w:ascii="Agency FB" w:eastAsia="Times New Roman" w:hAnsi="Agency FB" w:cs="Times New Roman"/>
            <w:color w:val="0000FF"/>
            <w:sz w:val="27"/>
            <w:szCs w:val="27"/>
            <w:u w:val="single"/>
            <w:lang w:val="en-IN" w:eastAsia="en-IN"/>
          </w:rPr>
          <w:t>note on the meaning of "deprecated"</w:t>
        </w:r>
      </w:hyperlink>
      <w:r w:rsidRPr="00333F09">
        <w:rPr>
          <w:rFonts w:ascii="Agency FB" w:eastAsia="Times New Roman" w:hAnsi="Agency FB" w:cs="Times New Roman"/>
          <w:color w:val="000000"/>
          <w:sz w:val="27"/>
          <w:szCs w:val="27"/>
          <w:lang w:val="en-IN" w:eastAsia="en-IN"/>
        </w:rPr>
        <w: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72" w:type="dxa"/>
          <w:left w:w="72" w:type="dxa"/>
          <w:bottom w:w="72" w:type="dxa"/>
          <w:right w:w="72" w:type="dxa"/>
        </w:tblCellMar>
        <w:tblLook w:val="04A0" w:firstRow="1" w:lastRow="0" w:firstColumn="1" w:lastColumn="0" w:noHBand="0" w:noVBand="1"/>
        <w:tblDescription w:val="Common HTML tags"/>
      </w:tblPr>
      <w:tblGrid>
        <w:gridCol w:w="1827"/>
        <w:gridCol w:w="7183"/>
      </w:tblGrid>
      <w:tr w:rsidR="00333F09" w:rsidRPr="00333F09" w14:paraId="7CC7E4D8" w14:textId="77777777" w:rsidTr="00333F0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14:paraId="005991E3" w14:textId="77777777" w:rsidR="00333F09" w:rsidRPr="00333F09" w:rsidRDefault="00333F09" w:rsidP="00333F09">
            <w:pPr>
              <w:spacing w:after="0" w:line="240" w:lineRule="auto"/>
              <w:jc w:val="center"/>
              <w:rPr>
                <w:rFonts w:ascii="Agency FB" w:eastAsia="Times New Roman" w:hAnsi="Agency FB" w:cs="Times New Roman"/>
                <w:b/>
                <w:bCs/>
                <w:color w:val="000000"/>
                <w:sz w:val="27"/>
                <w:szCs w:val="27"/>
                <w:lang w:val="en-IN" w:eastAsia="en-IN"/>
              </w:rPr>
            </w:pPr>
            <w:r w:rsidRPr="00333F09">
              <w:rPr>
                <w:rFonts w:ascii="Agency FB" w:eastAsia="Times New Roman" w:hAnsi="Agency FB" w:cs="Times New Roman"/>
                <w:b/>
                <w:bCs/>
                <w:color w:val="000000"/>
                <w:sz w:val="27"/>
                <w:szCs w:val="27"/>
                <w:lang w:val="en-IN" w:eastAsia="en-IN"/>
              </w:rPr>
              <w:t>Tag</w:t>
            </w:r>
          </w:p>
        </w:tc>
        <w:tc>
          <w:tcPr>
            <w:tcW w:w="0" w:type="auto"/>
            <w:tcBorders>
              <w:top w:val="outset" w:sz="6" w:space="0" w:color="auto"/>
              <w:left w:val="outset" w:sz="6" w:space="0" w:color="auto"/>
              <w:bottom w:val="outset" w:sz="6" w:space="0" w:color="auto"/>
              <w:right w:val="outset" w:sz="6" w:space="0" w:color="auto"/>
            </w:tcBorders>
            <w:shd w:val="clear" w:color="auto" w:fill="FFFF99"/>
            <w:vAlign w:val="center"/>
            <w:hideMark/>
          </w:tcPr>
          <w:p w14:paraId="073E5177" w14:textId="77777777" w:rsidR="00333F09" w:rsidRPr="00333F09" w:rsidRDefault="00333F09" w:rsidP="00333F09">
            <w:pPr>
              <w:spacing w:after="0" w:line="240" w:lineRule="auto"/>
              <w:jc w:val="center"/>
              <w:rPr>
                <w:rFonts w:ascii="Agency FB" w:eastAsia="Times New Roman" w:hAnsi="Agency FB" w:cs="Times New Roman"/>
                <w:b/>
                <w:bCs/>
                <w:color w:val="000000"/>
                <w:sz w:val="27"/>
                <w:szCs w:val="27"/>
                <w:lang w:val="en-IN" w:eastAsia="en-IN"/>
              </w:rPr>
            </w:pPr>
            <w:r w:rsidRPr="00333F09">
              <w:rPr>
                <w:rFonts w:ascii="Agency FB" w:eastAsia="Times New Roman" w:hAnsi="Agency FB" w:cs="Times New Roman"/>
                <w:b/>
                <w:bCs/>
                <w:color w:val="000000"/>
                <w:sz w:val="27"/>
                <w:szCs w:val="27"/>
                <w:lang w:val="en-IN" w:eastAsia="en-IN"/>
              </w:rPr>
              <w:t>Description</w:t>
            </w:r>
          </w:p>
        </w:tc>
      </w:tr>
      <w:tr w:rsidR="00333F09" w:rsidRPr="00333F09" w14:paraId="3F2F5C34" w14:textId="77777777" w:rsidTr="00333F0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14:paraId="1BA33DE7" w14:textId="77777777" w:rsidR="00333F09" w:rsidRPr="00333F09" w:rsidRDefault="00333F09" w:rsidP="00333F09">
            <w:pPr>
              <w:spacing w:after="0" w:line="240" w:lineRule="auto"/>
              <w:rPr>
                <w:rFonts w:ascii="Agency FB" w:eastAsia="Times New Roman" w:hAnsi="Agency FB" w:cs="Times New Roman"/>
                <w:color w:val="000000"/>
                <w:sz w:val="27"/>
                <w:szCs w:val="27"/>
                <w:lang w:val="en-IN" w:eastAsia="en-IN"/>
              </w:rPr>
            </w:pPr>
            <w:r w:rsidRPr="00333F09">
              <w:rPr>
                <w:rFonts w:ascii="Agency FB" w:eastAsia="Times New Roman" w:hAnsi="Agency FB" w:cs="Times New Roman"/>
                <w:color w:val="000000"/>
                <w:sz w:val="27"/>
                <w:szCs w:val="27"/>
                <w:lang w:val="en-IN" w:eastAsia="en-IN"/>
              </w:rPr>
              <w:t>&lt;A&gt; &lt;/A&gt;</w:t>
            </w:r>
          </w:p>
        </w:tc>
        <w:tc>
          <w:tcPr>
            <w:tcW w:w="0" w:type="auto"/>
            <w:tcBorders>
              <w:top w:val="outset" w:sz="6" w:space="0" w:color="auto"/>
              <w:left w:val="outset" w:sz="6" w:space="0" w:color="auto"/>
              <w:bottom w:val="outset" w:sz="6" w:space="0" w:color="auto"/>
              <w:right w:val="outset" w:sz="6" w:space="0" w:color="auto"/>
            </w:tcBorders>
            <w:shd w:val="clear" w:color="auto" w:fill="FFFF99"/>
            <w:hideMark/>
          </w:tcPr>
          <w:p w14:paraId="608A92D2" w14:textId="77777777" w:rsidR="00333F09" w:rsidRPr="00333F09" w:rsidRDefault="00333F09" w:rsidP="00333F09">
            <w:pPr>
              <w:spacing w:after="0" w:line="240" w:lineRule="auto"/>
              <w:rPr>
                <w:rFonts w:ascii="Agency FB" w:eastAsia="Times New Roman" w:hAnsi="Agency FB" w:cs="Times New Roman"/>
                <w:color w:val="000000"/>
                <w:sz w:val="27"/>
                <w:szCs w:val="27"/>
                <w:lang w:val="en-IN" w:eastAsia="en-IN"/>
              </w:rPr>
            </w:pPr>
            <w:r w:rsidRPr="00333F09">
              <w:rPr>
                <w:rFonts w:ascii="Agency FB" w:eastAsia="Times New Roman" w:hAnsi="Agency FB" w:cs="Times New Roman"/>
                <w:color w:val="000000"/>
                <w:sz w:val="27"/>
                <w:szCs w:val="27"/>
                <w:lang w:val="en-IN" w:eastAsia="en-IN"/>
              </w:rPr>
              <w:t>Anchor. See </w:t>
            </w:r>
            <w:hyperlink r:id="rId12" w:anchor="links" w:history="1">
              <w:r w:rsidRPr="00333F09">
                <w:rPr>
                  <w:rFonts w:ascii="Agency FB" w:eastAsia="Times New Roman" w:hAnsi="Agency FB" w:cs="Times New Roman"/>
                  <w:color w:val="0000FF"/>
                  <w:sz w:val="27"/>
                  <w:szCs w:val="27"/>
                  <w:u w:val="single"/>
                  <w:lang w:val="en-IN" w:eastAsia="en-IN"/>
                </w:rPr>
                <w:t>introduction to HTML</w:t>
              </w:r>
            </w:hyperlink>
          </w:p>
        </w:tc>
      </w:tr>
      <w:tr w:rsidR="00333F09" w:rsidRPr="00333F09" w14:paraId="10932073" w14:textId="77777777" w:rsidTr="00333F0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14:paraId="16F10F89" w14:textId="77777777" w:rsidR="00333F09" w:rsidRPr="00333F09" w:rsidRDefault="00333F09" w:rsidP="00333F09">
            <w:pPr>
              <w:spacing w:after="0" w:line="240" w:lineRule="auto"/>
              <w:rPr>
                <w:rFonts w:ascii="Agency FB" w:eastAsia="Times New Roman" w:hAnsi="Agency FB" w:cs="Times New Roman"/>
                <w:color w:val="000000"/>
                <w:sz w:val="27"/>
                <w:szCs w:val="27"/>
                <w:lang w:val="en-IN" w:eastAsia="en-IN"/>
              </w:rPr>
            </w:pPr>
            <w:r w:rsidRPr="00333F09">
              <w:rPr>
                <w:rFonts w:ascii="Agency FB" w:eastAsia="Times New Roman" w:hAnsi="Agency FB" w:cs="Times New Roman"/>
                <w:color w:val="000000"/>
                <w:sz w:val="27"/>
                <w:szCs w:val="27"/>
                <w:lang w:val="en-IN" w:eastAsia="en-IN"/>
              </w:rPr>
              <w:t>&lt;B&gt; &lt;/B&gt;</w:t>
            </w:r>
          </w:p>
        </w:tc>
        <w:tc>
          <w:tcPr>
            <w:tcW w:w="0" w:type="auto"/>
            <w:tcBorders>
              <w:top w:val="outset" w:sz="6" w:space="0" w:color="auto"/>
              <w:left w:val="outset" w:sz="6" w:space="0" w:color="auto"/>
              <w:bottom w:val="outset" w:sz="6" w:space="0" w:color="auto"/>
              <w:right w:val="outset" w:sz="6" w:space="0" w:color="auto"/>
            </w:tcBorders>
            <w:shd w:val="clear" w:color="auto" w:fill="FFFF99"/>
            <w:hideMark/>
          </w:tcPr>
          <w:p w14:paraId="38EDA9AD" w14:textId="77777777" w:rsidR="00333F09" w:rsidRPr="00333F09" w:rsidRDefault="00333F09" w:rsidP="00333F09">
            <w:pPr>
              <w:spacing w:after="0" w:line="240" w:lineRule="auto"/>
              <w:rPr>
                <w:rFonts w:ascii="Agency FB" w:eastAsia="Times New Roman" w:hAnsi="Agency FB" w:cs="Times New Roman"/>
                <w:color w:val="000000"/>
                <w:sz w:val="27"/>
                <w:szCs w:val="27"/>
                <w:lang w:val="en-IN" w:eastAsia="en-IN"/>
              </w:rPr>
            </w:pPr>
            <w:r w:rsidRPr="00333F09">
              <w:rPr>
                <w:rFonts w:ascii="Agency FB" w:eastAsia="Times New Roman" w:hAnsi="Agency FB" w:cs="Times New Roman"/>
                <w:color w:val="000000"/>
                <w:sz w:val="27"/>
                <w:szCs w:val="27"/>
                <w:lang w:val="en-IN" w:eastAsia="en-IN"/>
              </w:rPr>
              <w:t>Content is shown as bold type</w:t>
            </w:r>
          </w:p>
        </w:tc>
      </w:tr>
      <w:tr w:rsidR="00333F09" w:rsidRPr="00333F09" w14:paraId="768797B2" w14:textId="77777777" w:rsidTr="00333F0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14:paraId="7750A401" w14:textId="77777777" w:rsidR="00333F09" w:rsidRPr="00333F09" w:rsidRDefault="00333F09" w:rsidP="00333F09">
            <w:pPr>
              <w:spacing w:after="0" w:line="240" w:lineRule="auto"/>
              <w:rPr>
                <w:rFonts w:ascii="Agency FB" w:eastAsia="Times New Roman" w:hAnsi="Agency FB" w:cs="Times New Roman"/>
                <w:color w:val="000000"/>
                <w:sz w:val="27"/>
                <w:szCs w:val="27"/>
                <w:lang w:val="en-IN" w:eastAsia="en-IN"/>
              </w:rPr>
            </w:pPr>
            <w:r w:rsidRPr="00333F09">
              <w:rPr>
                <w:rFonts w:ascii="Agency FB" w:eastAsia="Times New Roman" w:hAnsi="Agency FB" w:cs="Times New Roman"/>
                <w:color w:val="000000"/>
                <w:sz w:val="27"/>
                <w:szCs w:val="27"/>
                <w:lang w:val="en-IN" w:eastAsia="en-IN"/>
              </w:rPr>
              <w:t>&lt;BIG&gt; &lt;/BIG&gt;</w:t>
            </w:r>
          </w:p>
        </w:tc>
        <w:tc>
          <w:tcPr>
            <w:tcW w:w="0" w:type="auto"/>
            <w:tcBorders>
              <w:top w:val="outset" w:sz="6" w:space="0" w:color="auto"/>
              <w:left w:val="outset" w:sz="6" w:space="0" w:color="auto"/>
              <w:bottom w:val="outset" w:sz="6" w:space="0" w:color="auto"/>
              <w:right w:val="outset" w:sz="6" w:space="0" w:color="auto"/>
            </w:tcBorders>
            <w:shd w:val="clear" w:color="auto" w:fill="FFFF99"/>
            <w:hideMark/>
          </w:tcPr>
          <w:p w14:paraId="6BB0BE76" w14:textId="77777777" w:rsidR="00333F09" w:rsidRPr="00333F09" w:rsidRDefault="00333F09" w:rsidP="00333F09">
            <w:pPr>
              <w:spacing w:after="0" w:line="240" w:lineRule="auto"/>
              <w:rPr>
                <w:rFonts w:ascii="Agency FB" w:eastAsia="Times New Roman" w:hAnsi="Agency FB" w:cs="Times New Roman"/>
                <w:color w:val="000000"/>
                <w:sz w:val="27"/>
                <w:szCs w:val="27"/>
                <w:lang w:val="en-IN" w:eastAsia="en-IN"/>
              </w:rPr>
            </w:pPr>
            <w:r w:rsidRPr="00333F09">
              <w:rPr>
                <w:rFonts w:ascii="Agency FB" w:eastAsia="Times New Roman" w:hAnsi="Agency FB" w:cs="Times New Roman"/>
                <w:color w:val="000000"/>
                <w:sz w:val="27"/>
                <w:szCs w:val="27"/>
                <w:lang w:val="en-IN" w:eastAsia="en-IN"/>
              </w:rPr>
              <w:t>Content is shown in large type. BIG and SMALL can be nested (thus: &lt;BIG&gt;&lt;BIG&gt;nested&lt;/BIG&gt;&lt;/BIG&gt;) to further increase or decrease font size.</w:t>
            </w:r>
          </w:p>
        </w:tc>
      </w:tr>
      <w:tr w:rsidR="00333F09" w:rsidRPr="00333F09" w14:paraId="238E4F3B" w14:textId="77777777" w:rsidTr="00333F0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14:paraId="4AD377FB" w14:textId="77777777" w:rsidR="00333F09" w:rsidRPr="00333F09" w:rsidRDefault="00333F09" w:rsidP="00333F09">
            <w:pPr>
              <w:spacing w:after="0" w:line="240" w:lineRule="auto"/>
              <w:rPr>
                <w:rFonts w:ascii="Agency FB" w:eastAsia="Times New Roman" w:hAnsi="Agency FB" w:cs="Times New Roman"/>
                <w:color w:val="000000"/>
                <w:sz w:val="27"/>
                <w:szCs w:val="27"/>
                <w:lang w:val="en-IN" w:eastAsia="en-IN"/>
              </w:rPr>
            </w:pPr>
            <w:r w:rsidRPr="00333F09">
              <w:rPr>
                <w:rFonts w:ascii="Agency FB" w:eastAsia="Times New Roman" w:hAnsi="Agency FB" w:cs="Times New Roman"/>
                <w:color w:val="000000"/>
                <w:sz w:val="27"/>
                <w:szCs w:val="27"/>
                <w:lang w:val="en-IN" w:eastAsia="en-IN"/>
              </w:rPr>
              <w:t>&lt;BLOCKQUOTE&gt; &lt;/BLOCKQUOTE&gt;</w:t>
            </w:r>
          </w:p>
        </w:tc>
        <w:tc>
          <w:tcPr>
            <w:tcW w:w="0" w:type="auto"/>
            <w:tcBorders>
              <w:top w:val="outset" w:sz="6" w:space="0" w:color="auto"/>
              <w:left w:val="outset" w:sz="6" w:space="0" w:color="auto"/>
              <w:bottom w:val="outset" w:sz="6" w:space="0" w:color="auto"/>
              <w:right w:val="outset" w:sz="6" w:space="0" w:color="auto"/>
            </w:tcBorders>
            <w:shd w:val="clear" w:color="auto" w:fill="FFFF99"/>
            <w:hideMark/>
          </w:tcPr>
          <w:p w14:paraId="2DAEBCD0" w14:textId="77777777" w:rsidR="00333F09" w:rsidRPr="00333F09" w:rsidRDefault="00333F09" w:rsidP="00333F09">
            <w:pPr>
              <w:spacing w:after="0" w:line="240" w:lineRule="auto"/>
              <w:rPr>
                <w:rFonts w:ascii="Agency FB" w:eastAsia="Times New Roman" w:hAnsi="Agency FB" w:cs="Times New Roman"/>
                <w:color w:val="000000"/>
                <w:sz w:val="27"/>
                <w:szCs w:val="27"/>
                <w:lang w:val="en-IN" w:eastAsia="en-IN"/>
              </w:rPr>
            </w:pPr>
            <w:r w:rsidRPr="00333F09">
              <w:rPr>
                <w:rFonts w:ascii="Agency FB" w:eastAsia="Times New Roman" w:hAnsi="Agency FB" w:cs="Times New Roman"/>
                <w:color w:val="000000"/>
                <w:sz w:val="27"/>
                <w:szCs w:val="27"/>
                <w:lang w:val="en-IN" w:eastAsia="en-IN"/>
              </w:rPr>
              <w:t>Content is shown as an indented block; should be used only for long quotations. See </w:t>
            </w:r>
            <w:hyperlink r:id="rId13" w:anchor="qtag" w:history="1">
              <w:r w:rsidRPr="00333F09">
                <w:rPr>
                  <w:rFonts w:ascii="Agency FB" w:eastAsia="Times New Roman" w:hAnsi="Agency FB" w:cs="Times New Roman"/>
                  <w:color w:val="0000FF"/>
                  <w:sz w:val="27"/>
                  <w:szCs w:val="27"/>
                  <w:u w:val="single"/>
                  <w:lang w:val="en-IN" w:eastAsia="en-IN"/>
                </w:rPr>
                <w:t>note on &lt;Q&gt; tag</w:t>
              </w:r>
            </w:hyperlink>
            <w:r w:rsidRPr="00333F09">
              <w:rPr>
                <w:rFonts w:ascii="Agency FB" w:eastAsia="Times New Roman" w:hAnsi="Agency FB" w:cs="Times New Roman"/>
                <w:color w:val="000000"/>
                <w:sz w:val="27"/>
                <w:szCs w:val="27"/>
                <w:lang w:val="en-IN" w:eastAsia="en-IN"/>
              </w:rPr>
              <w:t>.</w:t>
            </w:r>
          </w:p>
        </w:tc>
      </w:tr>
      <w:tr w:rsidR="00333F09" w:rsidRPr="00333F09" w14:paraId="43CD34BB" w14:textId="77777777" w:rsidTr="00333F0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14:paraId="258251D8" w14:textId="77777777" w:rsidR="00333F09" w:rsidRPr="00333F09" w:rsidRDefault="00333F09" w:rsidP="00333F09">
            <w:pPr>
              <w:spacing w:after="0" w:line="240" w:lineRule="auto"/>
              <w:rPr>
                <w:rFonts w:ascii="Agency FB" w:eastAsia="Times New Roman" w:hAnsi="Agency FB" w:cs="Times New Roman"/>
                <w:color w:val="000000"/>
                <w:sz w:val="27"/>
                <w:szCs w:val="27"/>
                <w:lang w:val="en-IN" w:eastAsia="en-IN"/>
              </w:rPr>
            </w:pPr>
            <w:r w:rsidRPr="00333F09">
              <w:rPr>
                <w:rFonts w:ascii="Agency FB" w:eastAsia="Times New Roman" w:hAnsi="Agency FB" w:cs="Times New Roman"/>
                <w:color w:val="000000"/>
                <w:sz w:val="27"/>
                <w:szCs w:val="27"/>
                <w:lang w:val="en-IN" w:eastAsia="en-IN"/>
              </w:rPr>
              <w:t>&lt;BODY&gt; &lt;/BODY&gt;</w:t>
            </w:r>
          </w:p>
        </w:tc>
        <w:tc>
          <w:tcPr>
            <w:tcW w:w="0" w:type="auto"/>
            <w:tcBorders>
              <w:top w:val="outset" w:sz="6" w:space="0" w:color="auto"/>
              <w:left w:val="outset" w:sz="6" w:space="0" w:color="auto"/>
              <w:bottom w:val="outset" w:sz="6" w:space="0" w:color="auto"/>
              <w:right w:val="outset" w:sz="6" w:space="0" w:color="auto"/>
            </w:tcBorders>
            <w:shd w:val="clear" w:color="auto" w:fill="FFFF99"/>
            <w:hideMark/>
          </w:tcPr>
          <w:p w14:paraId="138A82EB" w14:textId="77777777" w:rsidR="00333F09" w:rsidRPr="00333F09" w:rsidRDefault="00333F09" w:rsidP="00333F09">
            <w:pPr>
              <w:spacing w:after="0" w:line="240" w:lineRule="auto"/>
              <w:rPr>
                <w:rFonts w:ascii="Agency FB" w:eastAsia="Times New Roman" w:hAnsi="Agency FB" w:cs="Times New Roman"/>
                <w:color w:val="000000"/>
                <w:sz w:val="27"/>
                <w:szCs w:val="27"/>
                <w:lang w:val="en-IN" w:eastAsia="en-IN"/>
              </w:rPr>
            </w:pPr>
            <w:r w:rsidRPr="00333F09">
              <w:rPr>
                <w:rFonts w:ascii="Agency FB" w:eastAsia="Times New Roman" w:hAnsi="Agency FB" w:cs="Times New Roman"/>
                <w:color w:val="000000"/>
                <w:sz w:val="27"/>
                <w:szCs w:val="27"/>
                <w:lang w:val="en-IN" w:eastAsia="en-IN"/>
              </w:rPr>
              <w:t xml:space="preserve">The body part of the HTML document. See </w:t>
            </w:r>
            <w:proofErr w:type="spellStart"/>
            <w:r w:rsidRPr="00333F09">
              <w:rPr>
                <w:rFonts w:ascii="Agency FB" w:eastAsia="Times New Roman" w:hAnsi="Agency FB" w:cs="Times New Roman"/>
                <w:color w:val="000000"/>
                <w:sz w:val="27"/>
                <w:szCs w:val="27"/>
                <w:lang w:val="en-IN" w:eastAsia="en-IN"/>
              </w:rPr>
              <w:t>introductio</w:t>
            </w:r>
            <w:proofErr w:type="spellEnd"/>
            <w:r w:rsidRPr="00333F09">
              <w:rPr>
                <w:rFonts w:ascii="Agency FB" w:eastAsia="Times New Roman" w:hAnsi="Agency FB" w:cs="Times New Roman"/>
                <w:color w:val="000000"/>
                <w:sz w:val="27"/>
                <w:szCs w:val="27"/>
                <w:lang w:val="en-IN" w:eastAsia="en-IN"/>
              </w:rPr>
              <w:t xml:space="preserve"> to HTML</w:t>
            </w:r>
          </w:p>
        </w:tc>
      </w:tr>
      <w:tr w:rsidR="00333F09" w:rsidRPr="00333F09" w14:paraId="3405E6D3" w14:textId="77777777" w:rsidTr="00333F0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14:paraId="326CCF17" w14:textId="77777777" w:rsidR="00333F09" w:rsidRPr="00333F09" w:rsidRDefault="00333F09" w:rsidP="00333F09">
            <w:pPr>
              <w:spacing w:after="0" w:line="240" w:lineRule="auto"/>
              <w:rPr>
                <w:rFonts w:ascii="Agency FB" w:eastAsia="Times New Roman" w:hAnsi="Agency FB" w:cs="Times New Roman"/>
                <w:color w:val="000000"/>
                <w:sz w:val="27"/>
                <w:szCs w:val="27"/>
                <w:lang w:val="en-IN" w:eastAsia="en-IN"/>
              </w:rPr>
            </w:pPr>
            <w:r w:rsidRPr="00333F09">
              <w:rPr>
                <w:rFonts w:ascii="Agency FB" w:eastAsia="Times New Roman" w:hAnsi="Agency FB" w:cs="Times New Roman"/>
                <w:color w:val="000000"/>
                <w:sz w:val="27"/>
                <w:szCs w:val="27"/>
                <w:lang w:val="en-IN" w:eastAsia="en-IN"/>
              </w:rPr>
              <w:t>&lt;BR&gt;</w:t>
            </w:r>
          </w:p>
        </w:tc>
        <w:tc>
          <w:tcPr>
            <w:tcW w:w="0" w:type="auto"/>
            <w:tcBorders>
              <w:top w:val="outset" w:sz="6" w:space="0" w:color="auto"/>
              <w:left w:val="outset" w:sz="6" w:space="0" w:color="auto"/>
              <w:bottom w:val="outset" w:sz="6" w:space="0" w:color="auto"/>
              <w:right w:val="outset" w:sz="6" w:space="0" w:color="auto"/>
            </w:tcBorders>
            <w:shd w:val="clear" w:color="auto" w:fill="FFFF99"/>
            <w:hideMark/>
          </w:tcPr>
          <w:p w14:paraId="13516114" w14:textId="77777777" w:rsidR="00333F09" w:rsidRPr="00333F09" w:rsidRDefault="00333F09" w:rsidP="00333F09">
            <w:pPr>
              <w:spacing w:after="0" w:line="240" w:lineRule="auto"/>
              <w:rPr>
                <w:rFonts w:ascii="Agency FB" w:eastAsia="Times New Roman" w:hAnsi="Agency FB" w:cs="Times New Roman"/>
                <w:color w:val="000000"/>
                <w:sz w:val="27"/>
                <w:szCs w:val="27"/>
                <w:lang w:val="en-IN" w:eastAsia="en-IN"/>
              </w:rPr>
            </w:pPr>
            <w:r w:rsidRPr="00333F09">
              <w:rPr>
                <w:rFonts w:ascii="Agency FB" w:eastAsia="Times New Roman" w:hAnsi="Agency FB" w:cs="Times New Roman"/>
                <w:color w:val="000000"/>
                <w:sz w:val="27"/>
                <w:szCs w:val="27"/>
                <w:lang w:val="en-IN" w:eastAsia="en-IN"/>
              </w:rPr>
              <w:t>Force line break within paragraph. Note that "floating elements" such as images are separate from the paragraph. To start next line below any images etc., use &lt;BR CLEAR="all"&gt;. The CLEAR attribute can take values "none", "right", "left", or "all" and is </w:t>
            </w:r>
            <w:hyperlink r:id="rId14" w:anchor="deprecated-def" w:history="1">
              <w:r w:rsidRPr="00333F09">
                <w:rPr>
                  <w:rFonts w:ascii="Agency FB" w:eastAsia="Times New Roman" w:hAnsi="Agency FB" w:cs="Times New Roman"/>
                  <w:color w:val="0000FF"/>
                  <w:sz w:val="27"/>
                  <w:szCs w:val="27"/>
                  <w:u w:val="single"/>
                  <w:lang w:val="en-IN" w:eastAsia="en-IN"/>
                </w:rPr>
                <w:t>deprecated</w:t>
              </w:r>
            </w:hyperlink>
            <w:r w:rsidRPr="00333F09">
              <w:rPr>
                <w:rFonts w:ascii="Agency FB" w:eastAsia="Times New Roman" w:hAnsi="Agency FB" w:cs="Times New Roman"/>
                <w:color w:val="000000"/>
                <w:sz w:val="27"/>
                <w:szCs w:val="27"/>
                <w:lang w:val="en-IN" w:eastAsia="en-IN"/>
              </w:rPr>
              <w:t>, but in fact still very useful. The best way to understand it is to try a few tests.</w:t>
            </w:r>
          </w:p>
        </w:tc>
      </w:tr>
      <w:tr w:rsidR="00333F09" w:rsidRPr="00333F09" w14:paraId="76B8122E" w14:textId="77777777" w:rsidTr="00333F0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14:paraId="61750D15" w14:textId="77777777" w:rsidR="00333F09" w:rsidRPr="00333F09" w:rsidRDefault="00333F09" w:rsidP="00333F09">
            <w:pPr>
              <w:spacing w:after="0" w:line="240" w:lineRule="auto"/>
              <w:rPr>
                <w:rFonts w:ascii="Agency FB" w:eastAsia="Times New Roman" w:hAnsi="Agency FB" w:cs="Times New Roman"/>
                <w:color w:val="000000"/>
                <w:sz w:val="27"/>
                <w:szCs w:val="27"/>
                <w:lang w:val="en-IN" w:eastAsia="en-IN"/>
              </w:rPr>
            </w:pPr>
            <w:r w:rsidRPr="00333F09">
              <w:rPr>
                <w:rFonts w:ascii="Agency FB" w:eastAsia="Times New Roman" w:hAnsi="Agency FB" w:cs="Times New Roman"/>
                <w:color w:val="000000"/>
                <w:sz w:val="27"/>
                <w:szCs w:val="27"/>
                <w:lang w:val="en-IN" w:eastAsia="en-IN"/>
              </w:rPr>
              <w:t>&lt;CENTER&gt; &lt;/CENTER&gt;</w:t>
            </w:r>
          </w:p>
        </w:tc>
        <w:tc>
          <w:tcPr>
            <w:tcW w:w="0" w:type="auto"/>
            <w:tcBorders>
              <w:top w:val="outset" w:sz="6" w:space="0" w:color="auto"/>
              <w:left w:val="outset" w:sz="6" w:space="0" w:color="auto"/>
              <w:bottom w:val="outset" w:sz="6" w:space="0" w:color="auto"/>
              <w:right w:val="outset" w:sz="6" w:space="0" w:color="auto"/>
            </w:tcBorders>
            <w:shd w:val="clear" w:color="auto" w:fill="FFFF99"/>
            <w:hideMark/>
          </w:tcPr>
          <w:p w14:paraId="6283D610" w14:textId="77777777" w:rsidR="00333F09" w:rsidRPr="00333F09" w:rsidRDefault="00333F09" w:rsidP="00333F09">
            <w:pPr>
              <w:spacing w:after="0" w:line="240" w:lineRule="auto"/>
              <w:rPr>
                <w:rFonts w:ascii="Agency FB" w:eastAsia="Times New Roman" w:hAnsi="Agency FB" w:cs="Times New Roman"/>
                <w:color w:val="000000"/>
                <w:sz w:val="27"/>
                <w:szCs w:val="27"/>
                <w:lang w:val="en-IN" w:eastAsia="en-IN"/>
              </w:rPr>
            </w:pPr>
            <w:r w:rsidRPr="00333F09">
              <w:rPr>
                <w:rFonts w:ascii="Agency FB" w:eastAsia="Times New Roman" w:hAnsi="Agency FB" w:cs="Times New Roman"/>
                <w:color w:val="000000"/>
                <w:sz w:val="27"/>
                <w:szCs w:val="27"/>
                <w:lang w:val="en-IN" w:eastAsia="en-IN"/>
              </w:rPr>
              <w:t>Content is centred on page (can include paragraphs etc). Note American spelling.</w:t>
            </w:r>
          </w:p>
        </w:tc>
      </w:tr>
      <w:tr w:rsidR="00333F09" w:rsidRPr="00333F09" w14:paraId="52427F6B" w14:textId="77777777" w:rsidTr="00333F0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14:paraId="0E9E5DE8" w14:textId="77777777" w:rsidR="00333F09" w:rsidRPr="00333F09" w:rsidRDefault="00333F09" w:rsidP="00333F09">
            <w:pPr>
              <w:spacing w:after="0" w:line="240" w:lineRule="auto"/>
              <w:rPr>
                <w:rFonts w:ascii="Agency FB" w:eastAsia="Times New Roman" w:hAnsi="Agency FB" w:cs="Times New Roman"/>
                <w:color w:val="000000"/>
                <w:sz w:val="27"/>
                <w:szCs w:val="27"/>
                <w:lang w:val="en-IN" w:eastAsia="en-IN"/>
              </w:rPr>
            </w:pPr>
            <w:bookmarkStart w:id="1" w:name="del"/>
            <w:r w:rsidRPr="00333F09">
              <w:rPr>
                <w:rFonts w:ascii="Agency FB" w:eastAsia="Times New Roman" w:hAnsi="Agency FB" w:cs="Times New Roman"/>
                <w:color w:val="000000"/>
                <w:sz w:val="27"/>
                <w:szCs w:val="27"/>
                <w:lang w:val="en-IN" w:eastAsia="en-IN"/>
              </w:rPr>
              <w:t>&lt;DEL&gt; &lt;/DEL&gt;</w:t>
            </w:r>
            <w:bookmarkEnd w:id="1"/>
          </w:p>
        </w:tc>
        <w:tc>
          <w:tcPr>
            <w:tcW w:w="0" w:type="auto"/>
            <w:tcBorders>
              <w:top w:val="outset" w:sz="6" w:space="0" w:color="auto"/>
              <w:left w:val="outset" w:sz="6" w:space="0" w:color="auto"/>
              <w:bottom w:val="outset" w:sz="6" w:space="0" w:color="auto"/>
              <w:right w:val="outset" w:sz="6" w:space="0" w:color="auto"/>
            </w:tcBorders>
            <w:shd w:val="clear" w:color="auto" w:fill="FFFF99"/>
            <w:hideMark/>
          </w:tcPr>
          <w:p w14:paraId="6C855609" w14:textId="77777777" w:rsidR="00333F09" w:rsidRPr="00333F09" w:rsidRDefault="00333F09" w:rsidP="00333F09">
            <w:pPr>
              <w:spacing w:after="0" w:line="240" w:lineRule="auto"/>
              <w:rPr>
                <w:rFonts w:ascii="Agency FB" w:eastAsia="Times New Roman" w:hAnsi="Agency FB" w:cs="Times New Roman"/>
                <w:color w:val="000000"/>
                <w:sz w:val="27"/>
                <w:szCs w:val="27"/>
                <w:lang w:val="en-IN" w:eastAsia="en-IN"/>
              </w:rPr>
            </w:pPr>
            <w:r w:rsidRPr="00333F09">
              <w:rPr>
                <w:rFonts w:ascii="Agency FB" w:eastAsia="Times New Roman" w:hAnsi="Agency FB" w:cs="Times New Roman"/>
                <w:color w:val="000000"/>
                <w:sz w:val="27"/>
                <w:szCs w:val="27"/>
                <w:lang w:val="en-IN" w:eastAsia="en-IN"/>
              </w:rPr>
              <w:t>Used to indicate a deletion from a previous version of a document. Normally combined with INS (insert) which marks the new version. Rendered in strike-through font like &lt;S&gt;. See </w:t>
            </w:r>
            <w:hyperlink r:id="rId15" w:anchor="structural" w:history="1">
              <w:r w:rsidRPr="00333F09">
                <w:rPr>
                  <w:rFonts w:ascii="Agency FB" w:eastAsia="Times New Roman" w:hAnsi="Agency FB" w:cs="Times New Roman"/>
                  <w:color w:val="0000FF"/>
                  <w:sz w:val="27"/>
                  <w:szCs w:val="27"/>
                  <w:u w:val="single"/>
                  <w:lang w:val="en-IN" w:eastAsia="en-IN"/>
                </w:rPr>
                <w:t>note on structural </w:t>
              </w:r>
              <w:r w:rsidRPr="00333F09">
                <w:rPr>
                  <w:rFonts w:ascii="Agency FB" w:eastAsia="Times New Roman" w:hAnsi="Agency FB" w:cs="Times New Roman"/>
                  <w:i/>
                  <w:iCs/>
                  <w:color w:val="0000FF"/>
                  <w:sz w:val="27"/>
                  <w:szCs w:val="27"/>
                  <w:u w:val="single"/>
                  <w:lang w:val="en-IN" w:eastAsia="en-IN"/>
                </w:rPr>
                <w:t>versus</w:t>
              </w:r>
              <w:r w:rsidRPr="00333F09">
                <w:rPr>
                  <w:rFonts w:ascii="Agency FB" w:eastAsia="Times New Roman" w:hAnsi="Agency FB" w:cs="Times New Roman"/>
                  <w:color w:val="0000FF"/>
                  <w:sz w:val="27"/>
                  <w:szCs w:val="27"/>
                  <w:u w:val="single"/>
                  <w:lang w:val="en-IN" w:eastAsia="en-IN"/>
                </w:rPr>
                <w:t> formatting elements</w:t>
              </w:r>
            </w:hyperlink>
            <w:r w:rsidRPr="00333F09">
              <w:rPr>
                <w:rFonts w:ascii="Agency FB" w:eastAsia="Times New Roman" w:hAnsi="Agency FB" w:cs="Times New Roman"/>
                <w:color w:val="000000"/>
                <w:sz w:val="27"/>
                <w:szCs w:val="27"/>
                <w:lang w:val="en-IN" w:eastAsia="en-IN"/>
              </w:rPr>
              <w:t>. Example: </w:t>
            </w:r>
            <w:ins w:id="2" w:author="Unknown">
              <w:r w:rsidRPr="00333F09">
                <w:rPr>
                  <w:rFonts w:ascii="Agency FB" w:eastAsia="Times New Roman" w:hAnsi="Agency FB" w:cs="Times New Roman"/>
                  <w:color w:val="000000"/>
                  <w:sz w:val="27"/>
                  <w:szCs w:val="27"/>
                  <w:lang w:val="en-IN" w:eastAsia="en-IN"/>
                </w:rPr>
                <w:t>insert this</w:t>
              </w:r>
            </w:ins>
            <w:r w:rsidRPr="00333F09">
              <w:rPr>
                <w:rFonts w:ascii="Agency FB" w:eastAsia="Times New Roman" w:hAnsi="Agency FB" w:cs="Times New Roman"/>
                <w:color w:val="000000"/>
                <w:sz w:val="27"/>
                <w:szCs w:val="27"/>
                <w:lang w:val="en-IN" w:eastAsia="en-IN"/>
              </w:rPr>
              <w:t> </w:t>
            </w:r>
            <w:del w:id="3" w:author="Unknown">
              <w:r w:rsidRPr="00333F09">
                <w:rPr>
                  <w:rFonts w:ascii="Agency FB" w:eastAsia="Times New Roman" w:hAnsi="Agency FB" w:cs="Times New Roman"/>
                  <w:color w:val="000000"/>
                  <w:sz w:val="27"/>
                  <w:szCs w:val="27"/>
                  <w:lang w:val="en-IN" w:eastAsia="en-IN"/>
                </w:rPr>
                <w:delText>delete this</w:delText>
              </w:r>
            </w:del>
            <w:r w:rsidRPr="00333F09">
              <w:rPr>
                <w:rFonts w:ascii="Agency FB" w:eastAsia="Times New Roman" w:hAnsi="Agency FB" w:cs="Times New Roman"/>
                <w:color w:val="000000"/>
                <w:sz w:val="27"/>
                <w:szCs w:val="27"/>
                <w:lang w:val="en-IN" w:eastAsia="en-IN"/>
              </w:rPr>
              <w:t>.</w:t>
            </w:r>
          </w:p>
        </w:tc>
      </w:tr>
      <w:tr w:rsidR="00333F09" w:rsidRPr="00333F09" w14:paraId="3667FBA8" w14:textId="77777777" w:rsidTr="00333F0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14:paraId="5C1F184A" w14:textId="77777777" w:rsidR="00333F09" w:rsidRPr="00333F09" w:rsidRDefault="00333F09" w:rsidP="00333F09">
            <w:pPr>
              <w:spacing w:after="0" w:line="240" w:lineRule="auto"/>
              <w:rPr>
                <w:rFonts w:ascii="Agency FB" w:eastAsia="Times New Roman" w:hAnsi="Agency FB" w:cs="Times New Roman"/>
                <w:color w:val="000000"/>
                <w:sz w:val="27"/>
                <w:szCs w:val="27"/>
                <w:lang w:val="en-IN" w:eastAsia="en-IN"/>
              </w:rPr>
            </w:pPr>
            <w:r w:rsidRPr="00333F09">
              <w:rPr>
                <w:rFonts w:ascii="Agency FB" w:eastAsia="Times New Roman" w:hAnsi="Agency FB" w:cs="Times New Roman"/>
                <w:color w:val="000000"/>
                <w:sz w:val="27"/>
                <w:szCs w:val="27"/>
                <w:lang w:val="en-IN" w:eastAsia="en-IN"/>
              </w:rPr>
              <w:t>&lt;DIV&gt; &lt;/DIV&gt;</w:t>
            </w:r>
          </w:p>
        </w:tc>
        <w:tc>
          <w:tcPr>
            <w:tcW w:w="0" w:type="auto"/>
            <w:tcBorders>
              <w:top w:val="outset" w:sz="6" w:space="0" w:color="auto"/>
              <w:left w:val="outset" w:sz="6" w:space="0" w:color="auto"/>
              <w:bottom w:val="outset" w:sz="6" w:space="0" w:color="auto"/>
              <w:right w:val="outset" w:sz="6" w:space="0" w:color="auto"/>
            </w:tcBorders>
            <w:shd w:val="clear" w:color="auto" w:fill="FFFF99"/>
            <w:hideMark/>
          </w:tcPr>
          <w:p w14:paraId="2FF3C8B8" w14:textId="77777777" w:rsidR="00333F09" w:rsidRPr="00333F09" w:rsidRDefault="00333F09" w:rsidP="00333F09">
            <w:pPr>
              <w:spacing w:after="0" w:line="240" w:lineRule="auto"/>
              <w:rPr>
                <w:rFonts w:ascii="Agency FB" w:eastAsia="Times New Roman" w:hAnsi="Agency FB" w:cs="Times New Roman"/>
                <w:color w:val="000000"/>
                <w:sz w:val="27"/>
                <w:szCs w:val="27"/>
                <w:lang w:val="en-IN" w:eastAsia="en-IN"/>
              </w:rPr>
            </w:pPr>
            <w:r w:rsidRPr="00333F09">
              <w:rPr>
                <w:rFonts w:ascii="Agency FB" w:eastAsia="Times New Roman" w:hAnsi="Agency FB" w:cs="Times New Roman"/>
                <w:color w:val="000000"/>
                <w:sz w:val="27"/>
                <w:szCs w:val="27"/>
                <w:lang w:val="en-IN" w:eastAsia="en-IN"/>
              </w:rPr>
              <w:t>A dummy element which contains block-level elements. It is used with </w:t>
            </w:r>
            <w:hyperlink r:id="rId16" w:history="1">
              <w:r w:rsidRPr="00333F09">
                <w:rPr>
                  <w:rFonts w:ascii="Agency FB" w:eastAsia="Times New Roman" w:hAnsi="Agency FB" w:cs="Times New Roman"/>
                  <w:color w:val="0000FF"/>
                  <w:sz w:val="27"/>
                  <w:szCs w:val="27"/>
                  <w:u w:val="single"/>
                  <w:lang w:val="en-IN" w:eastAsia="en-IN"/>
                </w:rPr>
                <w:t>style sheets</w:t>
              </w:r>
            </w:hyperlink>
            <w:r w:rsidRPr="00333F09">
              <w:rPr>
                <w:rFonts w:ascii="Agency FB" w:eastAsia="Times New Roman" w:hAnsi="Agency FB" w:cs="Times New Roman"/>
                <w:color w:val="000000"/>
                <w:sz w:val="27"/>
                <w:szCs w:val="27"/>
                <w:lang w:val="en-IN" w:eastAsia="en-IN"/>
              </w:rPr>
              <w:t>.</w:t>
            </w:r>
          </w:p>
        </w:tc>
      </w:tr>
      <w:tr w:rsidR="00333F09" w:rsidRPr="00333F09" w14:paraId="290AB74C" w14:textId="77777777" w:rsidTr="00333F0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14:paraId="4E2E3A71" w14:textId="77777777" w:rsidR="00333F09" w:rsidRPr="00333F09" w:rsidRDefault="00333F09" w:rsidP="00333F09">
            <w:pPr>
              <w:spacing w:after="0" w:line="240" w:lineRule="auto"/>
              <w:rPr>
                <w:rFonts w:ascii="Agency FB" w:eastAsia="Times New Roman" w:hAnsi="Agency FB" w:cs="Times New Roman"/>
                <w:color w:val="000000"/>
                <w:sz w:val="27"/>
                <w:szCs w:val="27"/>
                <w:lang w:val="en-IN" w:eastAsia="en-IN"/>
              </w:rPr>
            </w:pPr>
            <w:r w:rsidRPr="00333F09">
              <w:rPr>
                <w:rFonts w:ascii="Agency FB" w:eastAsia="Times New Roman" w:hAnsi="Agency FB" w:cs="Times New Roman"/>
                <w:color w:val="000000"/>
                <w:sz w:val="27"/>
                <w:szCs w:val="27"/>
                <w:lang w:val="en-IN" w:eastAsia="en-IN"/>
              </w:rPr>
              <w:t>&lt;EM&gt; &lt;/EM&gt;</w:t>
            </w:r>
          </w:p>
        </w:tc>
        <w:tc>
          <w:tcPr>
            <w:tcW w:w="0" w:type="auto"/>
            <w:tcBorders>
              <w:top w:val="outset" w:sz="6" w:space="0" w:color="auto"/>
              <w:left w:val="outset" w:sz="6" w:space="0" w:color="auto"/>
              <w:bottom w:val="outset" w:sz="6" w:space="0" w:color="auto"/>
              <w:right w:val="outset" w:sz="6" w:space="0" w:color="auto"/>
            </w:tcBorders>
            <w:shd w:val="clear" w:color="auto" w:fill="FFFF99"/>
            <w:hideMark/>
          </w:tcPr>
          <w:p w14:paraId="5E84D5CB" w14:textId="77777777" w:rsidR="00333F09" w:rsidRPr="00333F09" w:rsidRDefault="00333F09" w:rsidP="00333F09">
            <w:pPr>
              <w:spacing w:after="0" w:line="240" w:lineRule="auto"/>
              <w:rPr>
                <w:rFonts w:ascii="Agency FB" w:eastAsia="Times New Roman" w:hAnsi="Agency FB" w:cs="Times New Roman"/>
                <w:color w:val="000000"/>
                <w:sz w:val="27"/>
                <w:szCs w:val="27"/>
                <w:lang w:val="en-IN" w:eastAsia="en-IN"/>
              </w:rPr>
            </w:pPr>
            <w:r w:rsidRPr="00333F09">
              <w:rPr>
                <w:rFonts w:ascii="Agency FB" w:eastAsia="Times New Roman" w:hAnsi="Agency FB" w:cs="Times New Roman"/>
                <w:color w:val="000000"/>
                <w:sz w:val="27"/>
                <w:szCs w:val="27"/>
                <w:lang w:val="en-IN" w:eastAsia="en-IN"/>
              </w:rPr>
              <w:t>Emphasis: text usually displayed in italics</w:t>
            </w:r>
          </w:p>
        </w:tc>
      </w:tr>
      <w:tr w:rsidR="00333F09" w:rsidRPr="00333F09" w14:paraId="2AA389C0" w14:textId="77777777" w:rsidTr="00333F0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14:paraId="1B269D54" w14:textId="77777777" w:rsidR="00333F09" w:rsidRPr="00333F09" w:rsidRDefault="00333F09" w:rsidP="00333F09">
            <w:pPr>
              <w:spacing w:after="0" w:line="240" w:lineRule="auto"/>
              <w:rPr>
                <w:rFonts w:ascii="Agency FB" w:eastAsia="Times New Roman" w:hAnsi="Agency FB" w:cs="Times New Roman"/>
                <w:color w:val="000000"/>
                <w:sz w:val="27"/>
                <w:szCs w:val="27"/>
                <w:lang w:val="en-IN" w:eastAsia="en-IN"/>
              </w:rPr>
            </w:pPr>
            <w:r w:rsidRPr="00333F09">
              <w:rPr>
                <w:rFonts w:ascii="Agency FB" w:eastAsia="Times New Roman" w:hAnsi="Agency FB" w:cs="Times New Roman"/>
                <w:color w:val="000000"/>
                <w:sz w:val="27"/>
                <w:szCs w:val="27"/>
                <w:lang w:val="en-IN" w:eastAsia="en-IN"/>
              </w:rPr>
              <w:lastRenderedPageBreak/>
              <w:t>&lt;FONT&gt; &lt;/FONT&gt;</w:t>
            </w:r>
          </w:p>
        </w:tc>
        <w:tc>
          <w:tcPr>
            <w:tcW w:w="0" w:type="auto"/>
            <w:tcBorders>
              <w:top w:val="outset" w:sz="6" w:space="0" w:color="auto"/>
              <w:left w:val="outset" w:sz="6" w:space="0" w:color="auto"/>
              <w:bottom w:val="outset" w:sz="6" w:space="0" w:color="auto"/>
              <w:right w:val="outset" w:sz="6" w:space="0" w:color="auto"/>
            </w:tcBorders>
            <w:shd w:val="clear" w:color="auto" w:fill="FFFF99"/>
            <w:hideMark/>
          </w:tcPr>
          <w:p w14:paraId="336E5444" w14:textId="77777777" w:rsidR="00333F09" w:rsidRPr="00333F09" w:rsidRDefault="00333F09" w:rsidP="00333F09">
            <w:pPr>
              <w:spacing w:after="0" w:line="240" w:lineRule="auto"/>
              <w:rPr>
                <w:rFonts w:ascii="Agency FB" w:eastAsia="Times New Roman" w:hAnsi="Agency FB" w:cs="Times New Roman"/>
                <w:color w:val="000000"/>
                <w:sz w:val="27"/>
                <w:szCs w:val="27"/>
                <w:lang w:val="en-IN" w:eastAsia="en-IN"/>
              </w:rPr>
            </w:pPr>
            <w:r w:rsidRPr="00333F09">
              <w:rPr>
                <w:rFonts w:ascii="Agency FB" w:eastAsia="Times New Roman" w:hAnsi="Agency FB" w:cs="Times New Roman"/>
                <w:color w:val="000000"/>
                <w:sz w:val="27"/>
                <w:szCs w:val="27"/>
                <w:lang w:val="en-IN" w:eastAsia="en-IN"/>
              </w:rPr>
              <w:t>Used to define characteristics of font, according to attributes e.g. SIZE, COLOR, FACE. SIZE sets size, 1-7 e.g. SIZE="5". COLOR sets colour of text e.g. &lt;FONT COLOR="#FF0000"&gt; makes text red. FACE e.g. FACE="Times".</w:t>
            </w:r>
            <w:r w:rsidRPr="00333F09">
              <w:rPr>
                <w:rFonts w:ascii="Agency FB" w:eastAsia="Times New Roman" w:hAnsi="Agency FB" w:cs="Times New Roman"/>
                <w:color w:val="000000"/>
                <w:sz w:val="27"/>
                <w:szCs w:val="27"/>
                <w:lang w:val="en-IN" w:eastAsia="en-IN"/>
              </w:rPr>
              <w:br/>
              <w:t>NB: &lt;FONT&gt; is </w:t>
            </w:r>
            <w:hyperlink r:id="rId17" w:anchor="deprecated-def" w:history="1">
              <w:r w:rsidRPr="00333F09">
                <w:rPr>
                  <w:rFonts w:ascii="Agency FB" w:eastAsia="Times New Roman" w:hAnsi="Agency FB" w:cs="Times New Roman"/>
                  <w:i/>
                  <w:iCs/>
                  <w:color w:val="0000FF"/>
                  <w:sz w:val="27"/>
                  <w:szCs w:val="27"/>
                  <w:u w:val="single"/>
                  <w:lang w:val="en-IN" w:eastAsia="en-IN"/>
                </w:rPr>
                <w:t>deprecated</w:t>
              </w:r>
            </w:hyperlink>
            <w:r w:rsidRPr="00333F09">
              <w:rPr>
                <w:rFonts w:ascii="Agency FB" w:eastAsia="Times New Roman" w:hAnsi="Agency FB" w:cs="Times New Roman"/>
                <w:color w:val="000000"/>
                <w:sz w:val="27"/>
                <w:szCs w:val="27"/>
                <w:lang w:val="en-IN" w:eastAsia="en-IN"/>
              </w:rPr>
              <w:t> in favour of style sheets, but remains useful because it is safer with old browsers.</w:t>
            </w:r>
          </w:p>
        </w:tc>
      </w:tr>
      <w:tr w:rsidR="00333F09" w:rsidRPr="00333F09" w14:paraId="20388F57" w14:textId="77777777" w:rsidTr="00333F0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14:paraId="5EE84471" w14:textId="77777777" w:rsidR="00333F09" w:rsidRPr="00333F09" w:rsidRDefault="00333F09" w:rsidP="00333F09">
            <w:pPr>
              <w:spacing w:after="0" w:line="240" w:lineRule="auto"/>
              <w:rPr>
                <w:rFonts w:ascii="Agency FB" w:eastAsia="Times New Roman" w:hAnsi="Agency FB" w:cs="Times New Roman"/>
                <w:color w:val="000000"/>
                <w:sz w:val="27"/>
                <w:szCs w:val="27"/>
                <w:lang w:val="en-IN" w:eastAsia="en-IN"/>
              </w:rPr>
            </w:pPr>
            <w:r w:rsidRPr="00333F09">
              <w:rPr>
                <w:rFonts w:ascii="Agency FB" w:eastAsia="Times New Roman" w:hAnsi="Agency FB" w:cs="Times New Roman"/>
                <w:color w:val="000000"/>
                <w:sz w:val="27"/>
                <w:szCs w:val="27"/>
                <w:lang w:val="en-IN" w:eastAsia="en-IN"/>
              </w:rPr>
              <w:t>&lt;HEAD&gt; &lt;/HEAD&gt;</w:t>
            </w:r>
          </w:p>
        </w:tc>
        <w:tc>
          <w:tcPr>
            <w:tcW w:w="0" w:type="auto"/>
            <w:tcBorders>
              <w:top w:val="outset" w:sz="6" w:space="0" w:color="auto"/>
              <w:left w:val="outset" w:sz="6" w:space="0" w:color="auto"/>
              <w:bottom w:val="outset" w:sz="6" w:space="0" w:color="auto"/>
              <w:right w:val="outset" w:sz="6" w:space="0" w:color="auto"/>
            </w:tcBorders>
            <w:shd w:val="clear" w:color="auto" w:fill="FFFF99"/>
            <w:hideMark/>
          </w:tcPr>
          <w:p w14:paraId="0F969E03" w14:textId="77777777" w:rsidR="00333F09" w:rsidRPr="00333F09" w:rsidRDefault="00333F09" w:rsidP="00333F09">
            <w:pPr>
              <w:spacing w:after="0" w:line="240" w:lineRule="auto"/>
              <w:rPr>
                <w:rFonts w:ascii="Agency FB" w:eastAsia="Times New Roman" w:hAnsi="Agency FB" w:cs="Times New Roman"/>
                <w:color w:val="000000"/>
                <w:sz w:val="27"/>
                <w:szCs w:val="27"/>
                <w:lang w:val="en-IN" w:eastAsia="en-IN"/>
              </w:rPr>
            </w:pPr>
            <w:r w:rsidRPr="00333F09">
              <w:rPr>
                <w:rFonts w:ascii="Agency FB" w:eastAsia="Times New Roman" w:hAnsi="Agency FB" w:cs="Times New Roman"/>
                <w:color w:val="000000"/>
                <w:sz w:val="27"/>
                <w:szCs w:val="27"/>
                <w:lang w:val="en-IN" w:eastAsia="en-IN"/>
              </w:rPr>
              <w:t xml:space="preserve">The head part of the HTML document. See </w:t>
            </w:r>
            <w:proofErr w:type="spellStart"/>
            <w:r w:rsidRPr="00333F09">
              <w:rPr>
                <w:rFonts w:ascii="Agency FB" w:eastAsia="Times New Roman" w:hAnsi="Agency FB" w:cs="Times New Roman"/>
                <w:color w:val="000000"/>
                <w:sz w:val="27"/>
                <w:szCs w:val="27"/>
                <w:lang w:val="en-IN" w:eastAsia="en-IN"/>
              </w:rPr>
              <w:t>introductio</w:t>
            </w:r>
            <w:proofErr w:type="spellEnd"/>
            <w:r w:rsidRPr="00333F09">
              <w:rPr>
                <w:rFonts w:ascii="Agency FB" w:eastAsia="Times New Roman" w:hAnsi="Agency FB" w:cs="Times New Roman"/>
                <w:color w:val="000000"/>
                <w:sz w:val="27"/>
                <w:szCs w:val="27"/>
                <w:lang w:val="en-IN" w:eastAsia="en-IN"/>
              </w:rPr>
              <w:t xml:space="preserve"> to HTML</w:t>
            </w:r>
          </w:p>
        </w:tc>
      </w:tr>
      <w:tr w:rsidR="00333F09" w:rsidRPr="00333F09" w14:paraId="46A3D9EF" w14:textId="77777777" w:rsidTr="00333F0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14:paraId="34DFC390" w14:textId="77777777" w:rsidR="00333F09" w:rsidRPr="00333F09" w:rsidRDefault="00333F09" w:rsidP="00333F09">
            <w:pPr>
              <w:spacing w:after="0" w:line="240" w:lineRule="auto"/>
              <w:rPr>
                <w:rFonts w:ascii="Agency FB" w:eastAsia="Times New Roman" w:hAnsi="Agency FB" w:cs="Times New Roman"/>
                <w:color w:val="000000"/>
                <w:sz w:val="27"/>
                <w:szCs w:val="27"/>
                <w:lang w:val="en-IN" w:eastAsia="en-IN"/>
              </w:rPr>
            </w:pPr>
            <w:r w:rsidRPr="00333F09">
              <w:rPr>
                <w:rFonts w:ascii="Agency FB" w:eastAsia="Times New Roman" w:hAnsi="Agency FB" w:cs="Times New Roman"/>
                <w:color w:val="000000"/>
                <w:sz w:val="27"/>
                <w:szCs w:val="27"/>
                <w:lang w:val="en-IN" w:eastAsia="en-IN"/>
              </w:rPr>
              <w:t>&lt;H1&gt; &lt;/H1&gt;</w:t>
            </w:r>
            <w:r w:rsidRPr="00333F09">
              <w:rPr>
                <w:rFonts w:ascii="Agency FB" w:eastAsia="Times New Roman" w:hAnsi="Agency FB" w:cs="Times New Roman"/>
                <w:color w:val="000000"/>
                <w:sz w:val="27"/>
                <w:szCs w:val="27"/>
                <w:lang w:val="en-IN" w:eastAsia="en-IN"/>
              </w:rPr>
              <w:br/>
              <w:t>&lt;H2&gt; &lt;/H2&gt;</w:t>
            </w:r>
            <w:r w:rsidRPr="00333F09">
              <w:rPr>
                <w:rFonts w:ascii="Agency FB" w:eastAsia="Times New Roman" w:hAnsi="Agency FB" w:cs="Times New Roman"/>
                <w:color w:val="000000"/>
                <w:sz w:val="27"/>
                <w:szCs w:val="27"/>
                <w:lang w:val="en-IN" w:eastAsia="en-IN"/>
              </w:rPr>
              <w:br/>
              <w:t>...</w:t>
            </w:r>
            <w:r w:rsidRPr="00333F09">
              <w:rPr>
                <w:rFonts w:ascii="Agency FB" w:eastAsia="Times New Roman" w:hAnsi="Agency FB" w:cs="Times New Roman"/>
                <w:color w:val="000000"/>
                <w:sz w:val="27"/>
                <w:szCs w:val="27"/>
                <w:lang w:val="en-IN" w:eastAsia="en-IN"/>
              </w:rPr>
              <w:br/>
              <w:t>&lt;H6&gt; &lt;/H6&gt;</w:t>
            </w:r>
          </w:p>
        </w:tc>
        <w:tc>
          <w:tcPr>
            <w:tcW w:w="0" w:type="auto"/>
            <w:tcBorders>
              <w:top w:val="outset" w:sz="6" w:space="0" w:color="auto"/>
              <w:left w:val="outset" w:sz="6" w:space="0" w:color="auto"/>
              <w:bottom w:val="outset" w:sz="6" w:space="0" w:color="auto"/>
              <w:right w:val="outset" w:sz="6" w:space="0" w:color="auto"/>
            </w:tcBorders>
            <w:shd w:val="clear" w:color="auto" w:fill="FFFF99"/>
            <w:hideMark/>
          </w:tcPr>
          <w:p w14:paraId="075E45AE" w14:textId="77777777" w:rsidR="00333F09" w:rsidRPr="00333F09" w:rsidRDefault="00333F09" w:rsidP="00333F09">
            <w:pPr>
              <w:spacing w:after="0" w:line="240" w:lineRule="auto"/>
              <w:rPr>
                <w:rFonts w:ascii="Agency FB" w:eastAsia="Times New Roman" w:hAnsi="Agency FB" w:cs="Times New Roman"/>
                <w:color w:val="000000"/>
                <w:sz w:val="27"/>
                <w:szCs w:val="27"/>
                <w:lang w:val="en-IN" w:eastAsia="en-IN"/>
              </w:rPr>
            </w:pPr>
            <w:r w:rsidRPr="00333F09">
              <w:rPr>
                <w:rFonts w:ascii="Agency FB" w:eastAsia="Times New Roman" w:hAnsi="Agency FB" w:cs="Times New Roman"/>
                <w:color w:val="000000"/>
                <w:sz w:val="27"/>
                <w:szCs w:val="27"/>
                <w:lang w:val="en-IN" w:eastAsia="en-IN"/>
              </w:rPr>
              <w:t>Headings (levels 1-6, i.e. H3 is a subheading within a H2 subheading). See </w:t>
            </w:r>
            <w:hyperlink r:id="rId18" w:anchor="structural" w:history="1">
              <w:r w:rsidRPr="00333F09">
                <w:rPr>
                  <w:rFonts w:ascii="Agency FB" w:eastAsia="Times New Roman" w:hAnsi="Agency FB" w:cs="Times New Roman"/>
                  <w:color w:val="0000FF"/>
                  <w:sz w:val="27"/>
                  <w:szCs w:val="27"/>
                  <w:u w:val="single"/>
                  <w:lang w:val="en-IN" w:eastAsia="en-IN"/>
                </w:rPr>
                <w:t>note on structural </w:t>
              </w:r>
              <w:r w:rsidRPr="00333F09">
                <w:rPr>
                  <w:rFonts w:ascii="Agency FB" w:eastAsia="Times New Roman" w:hAnsi="Agency FB" w:cs="Times New Roman"/>
                  <w:i/>
                  <w:iCs/>
                  <w:color w:val="0000FF"/>
                  <w:sz w:val="27"/>
                  <w:szCs w:val="27"/>
                  <w:u w:val="single"/>
                  <w:lang w:val="en-IN" w:eastAsia="en-IN"/>
                </w:rPr>
                <w:t>versus</w:t>
              </w:r>
              <w:r w:rsidRPr="00333F09">
                <w:rPr>
                  <w:rFonts w:ascii="Agency FB" w:eastAsia="Times New Roman" w:hAnsi="Agency FB" w:cs="Times New Roman"/>
                  <w:color w:val="0000FF"/>
                  <w:sz w:val="27"/>
                  <w:szCs w:val="27"/>
                  <w:u w:val="single"/>
                  <w:lang w:val="en-IN" w:eastAsia="en-IN"/>
                </w:rPr>
                <w:t> formatting elements</w:t>
              </w:r>
            </w:hyperlink>
            <w:r w:rsidRPr="00333F09">
              <w:rPr>
                <w:rFonts w:ascii="Agency FB" w:eastAsia="Times New Roman" w:hAnsi="Agency FB" w:cs="Times New Roman"/>
                <w:color w:val="000000"/>
                <w:sz w:val="27"/>
                <w:szCs w:val="27"/>
                <w:lang w:val="en-IN" w:eastAsia="en-IN"/>
              </w:rPr>
              <w:t>.</w:t>
            </w:r>
          </w:p>
        </w:tc>
      </w:tr>
      <w:tr w:rsidR="00333F09" w:rsidRPr="00333F09" w14:paraId="20E3581F" w14:textId="77777777" w:rsidTr="00333F0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14:paraId="16EC88BB" w14:textId="77777777" w:rsidR="00333F09" w:rsidRPr="00333F09" w:rsidRDefault="00333F09" w:rsidP="00333F09">
            <w:pPr>
              <w:spacing w:after="0" w:line="240" w:lineRule="auto"/>
              <w:rPr>
                <w:rFonts w:ascii="Agency FB" w:eastAsia="Times New Roman" w:hAnsi="Agency FB" w:cs="Times New Roman"/>
                <w:color w:val="000000"/>
                <w:sz w:val="27"/>
                <w:szCs w:val="27"/>
                <w:lang w:val="en-IN" w:eastAsia="en-IN"/>
              </w:rPr>
            </w:pPr>
            <w:r w:rsidRPr="00333F09">
              <w:rPr>
                <w:rFonts w:ascii="Agency FB" w:eastAsia="Times New Roman" w:hAnsi="Agency FB" w:cs="Times New Roman"/>
                <w:color w:val="000000"/>
                <w:sz w:val="27"/>
                <w:szCs w:val="27"/>
                <w:lang w:val="en-IN" w:eastAsia="en-IN"/>
              </w:rPr>
              <w:t>&lt;HR&gt;</w:t>
            </w:r>
          </w:p>
        </w:tc>
        <w:tc>
          <w:tcPr>
            <w:tcW w:w="0" w:type="auto"/>
            <w:tcBorders>
              <w:top w:val="outset" w:sz="6" w:space="0" w:color="auto"/>
              <w:left w:val="outset" w:sz="6" w:space="0" w:color="auto"/>
              <w:bottom w:val="outset" w:sz="6" w:space="0" w:color="auto"/>
              <w:right w:val="outset" w:sz="6" w:space="0" w:color="auto"/>
            </w:tcBorders>
            <w:shd w:val="clear" w:color="auto" w:fill="FFFF99"/>
            <w:hideMark/>
          </w:tcPr>
          <w:p w14:paraId="0B463EC9" w14:textId="77777777" w:rsidR="00333F09" w:rsidRPr="00333F09" w:rsidRDefault="00333F09" w:rsidP="00333F09">
            <w:pPr>
              <w:spacing w:after="0" w:line="240" w:lineRule="auto"/>
              <w:rPr>
                <w:rFonts w:ascii="Agency FB" w:eastAsia="Times New Roman" w:hAnsi="Agency FB" w:cs="Times New Roman"/>
                <w:color w:val="000000"/>
                <w:sz w:val="27"/>
                <w:szCs w:val="27"/>
                <w:lang w:val="en-IN" w:eastAsia="en-IN"/>
              </w:rPr>
            </w:pPr>
            <w:r w:rsidRPr="00333F09">
              <w:rPr>
                <w:rFonts w:ascii="Agency FB" w:eastAsia="Times New Roman" w:hAnsi="Agency FB" w:cs="Times New Roman"/>
                <w:color w:val="000000"/>
                <w:sz w:val="27"/>
                <w:szCs w:val="27"/>
                <w:lang w:val="en-IN" w:eastAsia="en-IN"/>
              </w:rPr>
              <w:t>Draw horizontal line across page; used to indicate break between sections. Attributes: WIDTH, e.g. WIDTH="50%" makes line half size of page; SIZE, e.g. SIZE="3" makes line 3 pixels thick</w:t>
            </w:r>
          </w:p>
        </w:tc>
      </w:tr>
      <w:tr w:rsidR="00333F09" w:rsidRPr="00333F09" w14:paraId="6BF09D10" w14:textId="77777777" w:rsidTr="00333F0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14:paraId="4CB87274" w14:textId="77777777" w:rsidR="00333F09" w:rsidRPr="00333F09" w:rsidRDefault="00333F09" w:rsidP="00333F09">
            <w:pPr>
              <w:spacing w:after="0" w:line="240" w:lineRule="auto"/>
              <w:rPr>
                <w:rFonts w:ascii="Agency FB" w:eastAsia="Times New Roman" w:hAnsi="Agency FB" w:cs="Times New Roman"/>
                <w:color w:val="000000"/>
                <w:sz w:val="27"/>
                <w:szCs w:val="27"/>
                <w:lang w:val="en-IN" w:eastAsia="en-IN"/>
              </w:rPr>
            </w:pPr>
            <w:r w:rsidRPr="00333F09">
              <w:rPr>
                <w:rFonts w:ascii="Agency FB" w:eastAsia="Times New Roman" w:hAnsi="Agency FB" w:cs="Times New Roman"/>
                <w:color w:val="000000"/>
                <w:sz w:val="27"/>
                <w:szCs w:val="27"/>
                <w:lang w:val="en-IN" w:eastAsia="en-IN"/>
              </w:rPr>
              <w:t>&lt;I&gt; &lt;/I&gt;</w:t>
            </w:r>
          </w:p>
        </w:tc>
        <w:tc>
          <w:tcPr>
            <w:tcW w:w="0" w:type="auto"/>
            <w:tcBorders>
              <w:top w:val="outset" w:sz="6" w:space="0" w:color="auto"/>
              <w:left w:val="outset" w:sz="6" w:space="0" w:color="auto"/>
              <w:bottom w:val="outset" w:sz="6" w:space="0" w:color="auto"/>
              <w:right w:val="outset" w:sz="6" w:space="0" w:color="auto"/>
            </w:tcBorders>
            <w:shd w:val="clear" w:color="auto" w:fill="FFFF99"/>
            <w:hideMark/>
          </w:tcPr>
          <w:p w14:paraId="5B0BBA22" w14:textId="77777777" w:rsidR="00333F09" w:rsidRPr="00333F09" w:rsidRDefault="00333F09" w:rsidP="00333F09">
            <w:pPr>
              <w:spacing w:after="0" w:line="240" w:lineRule="auto"/>
              <w:rPr>
                <w:rFonts w:ascii="Agency FB" w:eastAsia="Times New Roman" w:hAnsi="Agency FB" w:cs="Times New Roman"/>
                <w:color w:val="000000"/>
                <w:sz w:val="27"/>
                <w:szCs w:val="27"/>
                <w:lang w:val="en-IN" w:eastAsia="en-IN"/>
              </w:rPr>
            </w:pPr>
            <w:r w:rsidRPr="00333F09">
              <w:rPr>
                <w:rFonts w:ascii="Agency FB" w:eastAsia="Times New Roman" w:hAnsi="Agency FB" w:cs="Times New Roman"/>
                <w:color w:val="000000"/>
                <w:sz w:val="27"/>
                <w:szCs w:val="27"/>
                <w:lang w:val="en-IN" w:eastAsia="en-IN"/>
              </w:rPr>
              <w:t>Italics.</w:t>
            </w:r>
          </w:p>
        </w:tc>
      </w:tr>
      <w:tr w:rsidR="00333F09" w:rsidRPr="00333F09" w14:paraId="6086DB9E" w14:textId="77777777" w:rsidTr="00333F0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14:paraId="08C6728A" w14:textId="77777777" w:rsidR="00333F09" w:rsidRPr="00333F09" w:rsidRDefault="00333F09" w:rsidP="00333F09">
            <w:pPr>
              <w:spacing w:after="0" w:line="240" w:lineRule="auto"/>
              <w:rPr>
                <w:rFonts w:ascii="Agency FB" w:eastAsia="Times New Roman" w:hAnsi="Agency FB" w:cs="Times New Roman"/>
                <w:color w:val="000000"/>
                <w:sz w:val="27"/>
                <w:szCs w:val="27"/>
                <w:lang w:val="en-IN" w:eastAsia="en-IN"/>
              </w:rPr>
            </w:pPr>
            <w:r w:rsidRPr="00333F09">
              <w:rPr>
                <w:rFonts w:ascii="Agency FB" w:eastAsia="Times New Roman" w:hAnsi="Agency FB" w:cs="Times New Roman"/>
                <w:color w:val="000000"/>
                <w:sz w:val="27"/>
                <w:szCs w:val="27"/>
                <w:lang w:val="en-IN" w:eastAsia="en-IN"/>
              </w:rPr>
              <w:t>&lt;IMG&gt;</w:t>
            </w:r>
          </w:p>
        </w:tc>
        <w:tc>
          <w:tcPr>
            <w:tcW w:w="0" w:type="auto"/>
            <w:tcBorders>
              <w:top w:val="outset" w:sz="6" w:space="0" w:color="auto"/>
              <w:left w:val="outset" w:sz="6" w:space="0" w:color="auto"/>
              <w:bottom w:val="outset" w:sz="6" w:space="0" w:color="auto"/>
              <w:right w:val="outset" w:sz="6" w:space="0" w:color="auto"/>
            </w:tcBorders>
            <w:shd w:val="clear" w:color="auto" w:fill="FFFF99"/>
            <w:hideMark/>
          </w:tcPr>
          <w:p w14:paraId="4024D832" w14:textId="77777777" w:rsidR="00333F09" w:rsidRPr="00333F09" w:rsidRDefault="00333F09" w:rsidP="00333F09">
            <w:pPr>
              <w:spacing w:after="0" w:line="240" w:lineRule="auto"/>
              <w:rPr>
                <w:rFonts w:ascii="Agency FB" w:eastAsia="Times New Roman" w:hAnsi="Agency FB" w:cs="Times New Roman"/>
                <w:color w:val="000000"/>
                <w:sz w:val="27"/>
                <w:szCs w:val="27"/>
                <w:lang w:val="en-IN" w:eastAsia="en-IN"/>
              </w:rPr>
            </w:pPr>
            <w:r w:rsidRPr="00333F09">
              <w:rPr>
                <w:rFonts w:ascii="Agency FB" w:eastAsia="Times New Roman" w:hAnsi="Agency FB" w:cs="Times New Roman"/>
                <w:color w:val="000000"/>
                <w:sz w:val="27"/>
                <w:szCs w:val="27"/>
                <w:lang w:val="en-IN" w:eastAsia="en-IN"/>
              </w:rPr>
              <w:t>Image. Attributes: must have SRC and ALT. SRC gives source file for image, e.g. SRC="picture.jpg". ALT gives brief description e.g. ALT="Picture of UB"</w:t>
            </w:r>
          </w:p>
        </w:tc>
      </w:tr>
      <w:tr w:rsidR="00333F09" w:rsidRPr="00333F09" w14:paraId="0757A30D" w14:textId="77777777" w:rsidTr="00333F0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14:paraId="30A413FE" w14:textId="77777777" w:rsidR="00333F09" w:rsidRPr="00333F09" w:rsidRDefault="00333F09" w:rsidP="00333F09">
            <w:pPr>
              <w:spacing w:after="0" w:line="240" w:lineRule="auto"/>
              <w:rPr>
                <w:rFonts w:ascii="Agency FB" w:eastAsia="Times New Roman" w:hAnsi="Agency FB" w:cs="Times New Roman"/>
                <w:color w:val="000000"/>
                <w:sz w:val="27"/>
                <w:szCs w:val="27"/>
                <w:lang w:val="en-IN" w:eastAsia="en-IN"/>
              </w:rPr>
            </w:pPr>
            <w:r w:rsidRPr="00333F09">
              <w:rPr>
                <w:rFonts w:ascii="Agency FB" w:eastAsia="Times New Roman" w:hAnsi="Agency FB" w:cs="Times New Roman"/>
                <w:color w:val="000000"/>
                <w:sz w:val="27"/>
                <w:szCs w:val="27"/>
                <w:lang w:val="en-IN" w:eastAsia="en-IN"/>
              </w:rPr>
              <w:t>&lt;INS&gt; &lt;/INS&gt;</w:t>
            </w:r>
          </w:p>
        </w:tc>
        <w:tc>
          <w:tcPr>
            <w:tcW w:w="0" w:type="auto"/>
            <w:tcBorders>
              <w:top w:val="outset" w:sz="6" w:space="0" w:color="auto"/>
              <w:left w:val="outset" w:sz="6" w:space="0" w:color="auto"/>
              <w:bottom w:val="outset" w:sz="6" w:space="0" w:color="auto"/>
              <w:right w:val="outset" w:sz="6" w:space="0" w:color="auto"/>
            </w:tcBorders>
            <w:shd w:val="clear" w:color="auto" w:fill="FFFF99"/>
            <w:hideMark/>
          </w:tcPr>
          <w:p w14:paraId="219FB7B7" w14:textId="77777777" w:rsidR="00333F09" w:rsidRPr="00333F09" w:rsidRDefault="00333F09" w:rsidP="00333F09">
            <w:pPr>
              <w:spacing w:after="0" w:line="240" w:lineRule="auto"/>
              <w:rPr>
                <w:rFonts w:ascii="Agency FB" w:eastAsia="Times New Roman" w:hAnsi="Agency FB" w:cs="Times New Roman"/>
                <w:color w:val="000000"/>
                <w:sz w:val="27"/>
                <w:szCs w:val="27"/>
                <w:lang w:val="en-IN" w:eastAsia="en-IN"/>
              </w:rPr>
            </w:pPr>
            <w:hyperlink r:id="rId19" w:anchor="del" w:history="1">
              <w:r w:rsidRPr="00333F09">
                <w:rPr>
                  <w:rFonts w:ascii="Agency FB" w:eastAsia="Times New Roman" w:hAnsi="Agency FB" w:cs="Times New Roman"/>
                  <w:color w:val="0000FF"/>
                  <w:sz w:val="27"/>
                  <w:szCs w:val="27"/>
                  <w:u w:val="single"/>
                  <w:lang w:val="en-IN" w:eastAsia="en-IN"/>
                </w:rPr>
                <w:t>See DEL</w:t>
              </w:r>
            </w:hyperlink>
          </w:p>
        </w:tc>
      </w:tr>
      <w:tr w:rsidR="00333F09" w:rsidRPr="00333F09" w14:paraId="0413804A" w14:textId="77777777" w:rsidTr="00333F0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14:paraId="4816ECB5" w14:textId="77777777" w:rsidR="00333F09" w:rsidRPr="00333F09" w:rsidRDefault="00333F09" w:rsidP="00333F09">
            <w:pPr>
              <w:spacing w:after="0" w:line="240" w:lineRule="auto"/>
              <w:rPr>
                <w:rFonts w:ascii="Agency FB" w:eastAsia="Times New Roman" w:hAnsi="Agency FB" w:cs="Times New Roman"/>
                <w:color w:val="000000"/>
                <w:sz w:val="27"/>
                <w:szCs w:val="27"/>
                <w:lang w:val="en-IN" w:eastAsia="en-IN"/>
              </w:rPr>
            </w:pPr>
            <w:r w:rsidRPr="00333F09">
              <w:rPr>
                <w:rFonts w:ascii="Agency FB" w:eastAsia="Times New Roman" w:hAnsi="Agency FB" w:cs="Times New Roman"/>
                <w:color w:val="000000"/>
                <w:sz w:val="27"/>
                <w:szCs w:val="27"/>
                <w:lang w:val="en-IN" w:eastAsia="en-IN"/>
              </w:rPr>
              <w:t>&lt;LI&gt; &lt;/LI&gt;</w:t>
            </w:r>
          </w:p>
        </w:tc>
        <w:tc>
          <w:tcPr>
            <w:tcW w:w="0" w:type="auto"/>
            <w:tcBorders>
              <w:top w:val="outset" w:sz="6" w:space="0" w:color="auto"/>
              <w:left w:val="outset" w:sz="6" w:space="0" w:color="auto"/>
              <w:bottom w:val="outset" w:sz="6" w:space="0" w:color="auto"/>
              <w:right w:val="outset" w:sz="6" w:space="0" w:color="auto"/>
            </w:tcBorders>
            <w:shd w:val="clear" w:color="auto" w:fill="FFFF99"/>
            <w:hideMark/>
          </w:tcPr>
          <w:p w14:paraId="3283C46E" w14:textId="77777777" w:rsidR="00333F09" w:rsidRPr="00333F09" w:rsidRDefault="00333F09" w:rsidP="00333F09">
            <w:pPr>
              <w:spacing w:after="0" w:line="240" w:lineRule="auto"/>
              <w:rPr>
                <w:rFonts w:ascii="Agency FB" w:eastAsia="Times New Roman" w:hAnsi="Agency FB" w:cs="Times New Roman"/>
                <w:color w:val="000000"/>
                <w:sz w:val="27"/>
                <w:szCs w:val="27"/>
                <w:lang w:val="en-IN" w:eastAsia="en-IN"/>
              </w:rPr>
            </w:pPr>
            <w:r w:rsidRPr="00333F09">
              <w:rPr>
                <w:rFonts w:ascii="Agency FB" w:eastAsia="Times New Roman" w:hAnsi="Agency FB" w:cs="Times New Roman"/>
                <w:color w:val="000000"/>
                <w:sz w:val="27"/>
                <w:szCs w:val="27"/>
                <w:lang w:val="en-IN" w:eastAsia="en-IN"/>
              </w:rPr>
              <w:t>List item. Used within an ordered (&lt;OL&gt;) or unordered (&lt;UL&gt;) list</w:t>
            </w:r>
          </w:p>
        </w:tc>
      </w:tr>
      <w:tr w:rsidR="00333F09" w:rsidRPr="00333F09" w14:paraId="3B524B01" w14:textId="77777777" w:rsidTr="00333F0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14:paraId="7B2D3F91" w14:textId="77777777" w:rsidR="00333F09" w:rsidRPr="00333F09" w:rsidRDefault="00333F09" w:rsidP="00333F09">
            <w:pPr>
              <w:spacing w:after="0" w:line="240" w:lineRule="auto"/>
              <w:rPr>
                <w:rFonts w:ascii="Agency FB" w:eastAsia="Times New Roman" w:hAnsi="Agency FB" w:cs="Times New Roman"/>
                <w:color w:val="000000"/>
                <w:sz w:val="27"/>
                <w:szCs w:val="27"/>
                <w:lang w:val="en-IN" w:eastAsia="en-IN"/>
              </w:rPr>
            </w:pPr>
            <w:r w:rsidRPr="00333F09">
              <w:rPr>
                <w:rFonts w:ascii="Agency FB" w:eastAsia="Times New Roman" w:hAnsi="Agency FB" w:cs="Times New Roman"/>
                <w:color w:val="000000"/>
                <w:sz w:val="27"/>
                <w:szCs w:val="27"/>
                <w:lang w:val="en-IN" w:eastAsia="en-IN"/>
              </w:rPr>
              <w:t>&lt;OL&gt; &lt;/OL&gt;</w:t>
            </w:r>
          </w:p>
        </w:tc>
        <w:tc>
          <w:tcPr>
            <w:tcW w:w="0" w:type="auto"/>
            <w:tcBorders>
              <w:top w:val="outset" w:sz="6" w:space="0" w:color="auto"/>
              <w:left w:val="outset" w:sz="6" w:space="0" w:color="auto"/>
              <w:bottom w:val="outset" w:sz="6" w:space="0" w:color="auto"/>
              <w:right w:val="outset" w:sz="6" w:space="0" w:color="auto"/>
            </w:tcBorders>
            <w:shd w:val="clear" w:color="auto" w:fill="FFFF99"/>
            <w:hideMark/>
          </w:tcPr>
          <w:p w14:paraId="11EC8FB8" w14:textId="77777777" w:rsidR="00333F09" w:rsidRPr="00333F09" w:rsidRDefault="00333F09" w:rsidP="00333F09">
            <w:pPr>
              <w:spacing w:after="0" w:line="240" w:lineRule="auto"/>
              <w:rPr>
                <w:rFonts w:ascii="Agency FB" w:eastAsia="Times New Roman" w:hAnsi="Agency FB" w:cs="Times New Roman"/>
                <w:color w:val="000000"/>
                <w:sz w:val="27"/>
                <w:szCs w:val="27"/>
                <w:lang w:val="en-IN" w:eastAsia="en-IN"/>
              </w:rPr>
            </w:pPr>
            <w:r w:rsidRPr="00333F09">
              <w:rPr>
                <w:rFonts w:ascii="Agency FB" w:eastAsia="Times New Roman" w:hAnsi="Agency FB" w:cs="Times New Roman"/>
                <w:color w:val="000000"/>
                <w:sz w:val="27"/>
                <w:szCs w:val="27"/>
                <w:lang w:val="en-IN" w:eastAsia="en-IN"/>
              </w:rPr>
              <w:t>Ordered list. Includes &lt;LI&gt; List Items, which will be numbered automatically</w:t>
            </w:r>
          </w:p>
        </w:tc>
      </w:tr>
      <w:tr w:rsidR="00333F09" w:rsidRPr="00333F09" w14:paraId="5C805A0E" w14:textId="77777777" w:rsidTr="00333F0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14:paraId="5F1431F0" w14:textId="77777777" w:rsidR="00333F09" w:rsidRPr="00333F09" w:rsidRDefault="00333F09" w:rsidP="00333F09">
            <w:pPr>
              <w:spacing w:after="0" w:line="240" w:lineRule="auto"/>
              <w:rPr>
                <w:rFonts w:ascii="Agency FB" w:eastAsia="Times New Roman" w:hAnsi="Agency FB" w:cs="Times New Roman"/>
                <w:color w:val="000000"/>
                <w:sz w:val="27"/>
                <w:szCs w:val="27"/>
                <w:lang w:val="en-IN" w:eastAsia="en-IN"/>
              </w:rPr>
            </w:pPr>
            <w:r w:rsidRPr="00333F09">
              <w:rPr>
                <w:rFonts w:ascii="Agency FB" w:eastAsia="Times New Roman" w:hAnsi="Agency FB" w:cs="Times New Roman"/>
                <w:color w:val="000000"/>
                <w:sz w:val="27"/>
                <w:szCs w:val="27"/>
                <w:lang w:val="en-IN" w:eastAsia="en-IN"/>
              </w:rPr>
              <w:t>&lt;P&gt; &lt;/P&gt;</w:t>
            </w:r>
          </w:p>
        </w:tc>
        <w:tc>
          <w:tcPr>
            <w:tcW w:w="0" w:type="auto"/>
            <w:tcBorders>
              <w:top w:val="outset" w:sz="6" w:space="0" w:color="auto"/>
              <w:left w:val="outset" w:sz="6" w:space="0" w:color="auto"/>
              <w:bottom w:val="outset" w:sz="6" w:space="0" w:color="auto"/>
              <w:right w:val="outset" w:sz="6" w:space="0" w:color="auto"/>
            </w:tcBorders>
            <w:shd w:val="clear" w:color="auto" w:fill="FFFF99"/>
            <w:hideMark/>
          </w:tcPr>
          <w:p w14:paraId="24CCB675" w14:textId="77777777" w:rsidR="00333F09" w:rsidRPr="00333F09" w:rsidRDefault="00333F09" w:rsidP="00333F09">
            <w:pPr>
              <w:spacing w:after="0" w:line="240" w:lineRule="auto"/>
              <w:rPr>
                <w:rFonts w:ascii="Agency FB" w:eastAsia="Times New Roman" w:hAnsi="Agency FB" w:cs="Times New Roman"/>
                <w:color w:val="000000"/>
                <w:sz w:val="27"/>
                <w:szCs w:val="27"/>
                <w:lang w:val="en-IN" w:eastAsia="en-IN"/>
              </w:rPr>
            </w:pPr>
            <w:r w:rsidRPr="00333F09">
              <w:rPr>
                <w:rFonts w:ascii="Agency FB" w:eastAsia="Times New Roman" w:hAnsi="Agency FB" w:cs="Times New Roman"/>
                <w:color w:val="000000"/>
                <w:sz w:val="27"/>
                <w:szCs w:val="27"/>
                <w:lang w:val="en-IN" w:eastAsia="en-IN"/>
              </w:rPr>
              <w:t>Paragraph</w:t>
            </w:r>
          </w:p>
        </w:tc>
      </w:tr>
      <w:tr w:rsidR="00333F09" w:rsidRPr="00333F09" w14:paraId="5C2865B4" w14:textId="77777777" w:rsidTr="00333F0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14:paraId="430BA3BA" w14:textId="77777777" w:rsidR="00333F09" w:rsidRPr="00333F09" w:rsidRDefault="00333F09" w:rsidP="00333F09">
            <w:pPr>
              <w:spacing w:after="0" w:line="240" w:lineRule="auto"/>
              <w:rPr>
                <w:rFonts w:ascii="Agency FB" w:eastAsia="Times New Roman" w:hAnsi="Agency FB" w:cs="Times New Roman"/>
                <w:color w:val="000000"/>
                <w:sz w:val="27"/>
                <w:szCs w:val="27"/>
                <w:lang w:val="en-IN" w:eastAsia="en-IN"/>
              </w:rPr>
            </w:pPr>
            <w:r w:rsidRPr="00333F09">
              <w:rPr>
                <w:rFonts w:ascii="Agency FB" w:eastAsia="Times New Roman" w:hAnsi="Agency FB" w:cs="Times New Roman"/>
                <w:color w:val="000000"/>
                <w:sz w:val="27"/>
                <w:szCs w:val="27"/>
                <w:lang w:val="en-IN" w:eastAsia="en-IN"/>
              </w:rPr>
              <w:t>&lt;PRE&gt; &lt;/PRE&gt;</w:t>
            </w:r>
          </w:p>
        </w:tc>
        <w:tc>
          <w:tcPr>
            <w:tcW w:w="0" w:type="auto"/>
            <w:tcBorders>
              <w:top w:val="outset" w:sz="6" w:space="0" w:color="auto"/>
              <w:left w:val="outset" w:sz="6" w:space="0" w:color="auto"/>
              <w:bottom w:val="outset" w:sz="6" w:space="0" w:color="auto"/>
              <w:right w:val="outset" w:sz="6" w:space="0" w:color="auto"/>
            </w:tcBorders>
            <w:shd w:val="clear" w:color="auto" w:fill="FFFF99"/>
            <w:hideMark/>
          </w:tcPr>
          <w:p w14:paraId="3094EBD7" w14:textId="77777777" w:rsidR="00333F09" w:rsidRPr="00333F09" w:rsidRDefault="00333F09" w:rsidP="00333F09">
            <w:pPr>
              <w:spacing w:after="0" w:line="240" w:lineRule="auto"/>
              <w:rPr>
                <w:rFonts w:ascii="Agency FB" w:eastAsia="Times New Roman" w:hAnsi="Agency FB" w:cs="Times New Roman"/>
                <w:color w:val="000000"/>
                <w:sz w:val="27"/>
                <w:szCs w:val="27"/>
                <w:lang w:val="en-IN" w:eastAsia="en-IN"/>
              </w:rPr>
            </w:pPr>
            <w:r w:rsidRPr="00333F09">
              <w:rPr>
                <w:rFonts w:ascii="Agency FB" w:eastAsia="Times New Roman" w:hAnsi="Agency FB" w:cs="Times New Roman"/>
                <w:color w:val="000000"/>
                <w:sz w:val="27"/>
                <w:szCs w:val="27"/>
                <w:lang w:val="en-IN" w:eastAsia="en-IN"/>
              </w:rPr>
              <w:t>Pre-formatted text. See </w:t>
            </w:r>
            <w:hyperlink r:id="rId20" w:anchor="pre-tag" w:history="1">
              <w:r w:rsidRPr="00333F09">
                <w:rPr>
                  <w:rFonts w:ascii="Agency FB" w:eastAsia="Times New Roman" w:hAnsi="Agency FB" w:cs="Times New Roman"/>
                  <w:color w:val="0000FF"/>
                  <w:sz w:val="27"/>
                  <w:szCs w:val="27"/>
                  <w:u w:val="single"/>
                  <w:lang w:val="en-IN" w:eastAsia="en-IN"/>
                </w:rPr>
                <w:t>note on &lt;PRE&gt;</w:t>
              </w:r>
            </w:hyperlink>
          </w:p>
        </w:tc>
      </w:tr>
      <w:tr w:rsidR="00333F09" w:rsidRPr="00333F09" w14:paraId="3BF381EA" w14:textId="77777777" w:rsidTr="00333F0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14:paraId="14D298FD" w14:textId="77777777" w:rsidR="00333F09" w:rsidRPr="00333F09" w:rsidRDefault="00333F09" w:rsidP="00333F09">
            <w:pPr>
              <w:spacing w:after="0" w:line="240" w:lineRule="auto"/>
              <w:rPr>
                <w:rFonts w:ascii="Agency FB" w:eastAsia="Times New Roman" w:hAnsi="Agency FB" w:cs="Times New Roman"/>
                <w:color w:val="000000"/>
                <w:sz w:val="27"/>
                <w:szCs w:val="27"/>
                <w:lang w:val="en-IN" w:eastAsia="en-IN"/>
              </w:rPr>
            </w:pPr>
            <w:r w:rsidRPr="00333F09">
              <w:rPr>
                <w:rFonts w:ascii="Agency FB" w:eastAsia="Times New Roman" w:hAnsi="Agency FB" w:cs="Times New Roman"/>
                <w:color w:val="000000"/>
                <w:sz w:val="27"/>
                <w:szCs w:val="27"/>
                <w:lang w:val="en-IN" w:eastAsia="en-IN"/>
              </w:rPr>
              <w:t>&lt;S&gt; &lt;/S&gt;</w:t>
            </w:r>
          </w:p>
        </w:tc>
        <w:tc>
          <w:tcPr>
            <w:tcW w:w="0" w:type="auto"/>
            <w:tcBorders>
              <w:top w:val="outset" w:sz="6" w:space="0" w:color="auto"/>
              <w:left w:val="outset" w:sz="6" w:space="0" w:color="auto"/>
              <w:bottom w:val="outset" w:sz="6" w:space="0" w:color="auto"/>
              <w:right w:val="outset" w:sz="6" w:space="0" w:color="auto"/>
            </w:tcBorders>
            <w:shd w:val="clear" w:color="auto" w:fill="FFFF99"/>
            <w:hideMark/>
          </w:tcPr>
          <w:p w14:paraId="6E43D948" w14:textId="77777777" w:rsidR="00333F09" w:rsidRPr="00333F09" w:rsidRDefault="00333F09" w:rsidP="00333F09">
            <w:pPr>
              <w:spacing w:after="0" w:line="240" w:lineRule="auto"/>
              <w:rPr>
                <w:rFonts w:ascii="Agency FB" w:eastAsia="Times New Roman" w:hAnsi="Agency FB" w:cs="Times New Roman"/>
                <w:color w:val="000000"/>
                <w:sz w:val="27"/>
                <w:szCs w:val="27"/>
                <w:lang w:val="en-IN" w:eastAsia="en-IN"/>
              </w:rPr>
            </w:pPr>
            <w:r w:rsidRPr="00333F09">
              <w:rPr>
                <w:rFonts w:ascii="Agency FB" w:eastAsia="Times New Roman" w:hAnsi="Agency FB" w:cs="Times New Roman"/>
                <w:color w:val="000000"/>
                <w:sz w:val="27"/>
                <w:szCs w:val="27"/>
                <w:lang w:val="en-IN" w:eastAsia="en-IN"/>
              </w:rPr>
              <w:t>Strike-through text: </w:t>
            </w:r>
            <w:r w:rsidRPr="00333F09">
              <w:rPr>
                <w:rFonts w:ascii="Agency FB" w:eastAsia="Times New Roman" w:hAnsi="Agency FB" w:cs="Times New Roman"/>
                <w:strike/>
                <w:color w:val="000000"/>
                <w:sz w:val="27"/>
                <w:szCs w:val="27"/>
                <w:lang w:val="en-IN" w:eastAsia="en-IN"/>
              </w:rPr>
              <w:t>i.e. like this phrase</w:t>
            </w:r>
            <w:r w:rsidRPr="00333F09">
              <w:rPr>
                <w:rFonts w:ascii="Agency FB" w:eastAsia="Times New Roman" w:hAnsi="Agency FB" w:cs="Times New Roman"/>
                <w:color w:val="000000"/>
                <w:sz w:val="27"/>
                <w:szCs w:val="27"/>
                <w:lang w:val="en-IN" w:eastAsia="en-IN"/>
              </w:rPr>
              <w:t>. </w:t>
            </w:r>
            <w:hyperlink r:id="rId21" w:anchor="del" w:history="1">
              <w:r w:rsidRPr="00333F09">
                <w:rPr>
                  <w:rFonts w:ascii="Agency FB" w:eastAsia="Times New Roman" w:hAnsi="Agency FB" w:cs="Times New Roman"/>
                  <w:color w:val="0000FF"/>
                  <w:sz w:val="27"/>
                  <w:szCs w:val="27"/>
                  <w:u w:val="single"/>
                  <w:lang w:val="en-IN" w:eastAsia="en-IN"/>
                </w:rPr>
                <w:t>See DEL</w:t>
              </w:r>
            </w:hyperlink>
          </w:p>
        </w:tc>
      </w:tr>
      <w:tr w:rsidR="00333F09" w:rsidRPr="00333F09" w14:paraId="4BA8EC7E" w14:textId="77777777" w:rsidTr="00333F0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14:paraId="07CBB113" w14:textId="77777777" w:rsidR="00333F09" w:rsidRPr="00333F09" w:rsidRDefault="00333F09" w:rsidP="00333F09">
            <w:pPr>
              <w:spacing w:after="0" w:line="240" w:lineRule="auto"/>
              <w:rPr>
                <w:rFonts w:ascii="Agency FB" w:eastAsia="Times New Roman" w:hAnsi="Agency FB" w:cs="Times New Roman"/>
                <w:color w:val="000000"/>
                <w:sz w:val="27"/>
                <w:szCs w:val="27"/>
                <w:lang w:val="en-IN" w:eastAsia="en-IN"/>
              </w:rPr>
            </w:pPr>
            <w:r w:rsidRPr="00333F09">
              <w:rPr>
                <w:rFonts w:ascii="Agency FB" w:eastAsia="Times New Roman" w:hAnsi="Agency FB" w:cs="Times New Roman"/>
                <w:color w:val="000000"/>
                <w:sz w:val="27"/>
                <w:szCs w:val="27"/>
                <w:lang w:val="en-IN" w:eastAsia="en-IN"/>
              </w:rPr>
              <w:t>&lt;SMALL&gt; &lt;/SMALL&gt;</w:t>
            </w:r>
          </w:p>
        </w:tc>
        <w:tc>
          <w:tcPr>
            <w:tcW w:w="0" w:type="auto"/>
            <w:tcBorders>
              <w:top w:val="outset" w:sz="6" w:space="0" w:color="auto"/>
              <w:left w:val="outset" w:sz="6" w:space="0" w:color="auto"/>
              <w:bottom w:val="outset" w:sz="6" w:space="0" w:color="auto"/>
              <w:right w:val="outset" w:sz="6" w:space="0" w:color="auto"/>
            </w:tcBorders>
            <w:shd w:val="clear" w:color="auto" w:fill="FFFF99"/>
            <w:hideMark/>
          </w:tcPr>
          <w:p w14:paraId="2C54C8D2" w14:textId="77777777" w:rsidR="00333F09" w:rsidRPr="00333F09" w:rsidRDefault="00333F09" w:rsidP="00333F09">
            <w:pPr>
              <w:spacing w:after="0" w:line="240" w:lineRule="auto"/>
              <w:rPr>
                <w:rFonts w:ascii="Agency FB" w:eastAsia="Times New Roman" w:hAnsi="Agency FB" w:cs="Times New Roman"/>
                <w:color w:val="000000"/>
                <w:sz w:val="27"/>
                <w:szCs w:val="27"/>
                <w:lang w:val="en-IN" w:eastAsia="en-IN"/>
              </w:rPr>
            </w:pPr>
            <w:r w:rsidRPr="00333F09">
              <w:rPr>
                <w:rFonts w:ascii="Agency FB" w:eastAsia="Times New Roman" w:hAnsi="Agency FB" w:cs="Times New Roman"/>
                <w:color w:val="000000"/>
                <w:sz w:val="27"/>
                <w:szCs w:val="27"/>
                <w:lang w:val="en-IN" w:eastAsia="en-IN"/>
              </w:rPr>
              <w:t>Content appears as smaller-size text</w:t>
            </w:r>
          </w:p>
        </w:tc>
      </w:tr>
      <w:tr w:rsidR="00333F09" w:rsidRPr="00333F09" w14:paraId="30D5E158" w14:textId="77777777" w:rsidTr="00333F0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14:paraId="2A856D33" w14:textId="77777777" w:rsidR="00333F09" w:rsidRPr="00333F09" w:rsidRDefault="00333F09" w:rsidP="00333F09">
            <w:pPr>
              <w:spacing w:after="0" w:line="240" w:lineRule="auto"/>
              <w:rPr>
                <w:rFonts w:ascii="Agency FB" w:eastAsia="Times New Roman" w:hAnsi="Agency FB" w:cs="Times New Roman"/>
                <w:color w:val="000000"/>
                <w:sz w:val="27"/>
                <w:szCs w:val="27"/>
                <w:lang w:val="en-IN" w:eastAsia="en-IN"/>
              </w:rPr>
            </w:pPr>
            <w:r w:rsidRPr="00333F09">
              <w:rPr>
                <w:rFonts w:ascii="Agency FB" w:eastAsia="Times New Roman" w:hAnsi="Agency FB" w:cs="Times New Roman"/>
                <w:color w:val="000000"/>
                <w:sz w:val="27"/>
                <w:szCs w:val="27"/>
                <w:lang w:val="en-IN" w:eastAsia="en-IN"/>
              </w:rPr>
              <w:t>&lt;SPAN&gt; &lt;/SPAN&gt;</w:t>
            </w:r>
          </w:p>
        </w:tc>
        <w:tc>
          <w:tcPr>
            <w:tcW w:w="0" w:type="auto"/>
            <w:tcBorders>
              <w:top w:val="outset" w:sz="6" w:space="0" w:color="auto"/>
              <w:left w:val="outset" w:sz="6" w:space="0" w:color="auto"/>
              <w:bottom w:val="outset" w:sz="6" w:space="0" w:color="auto"/>
              <w:right w:val="outset" w:sz="6" w:space="0" w:color="auto"/>
            </w:tcBorders>
            <w:shd w:val="clear" w:color="auto" w:fill="FFFF99"/>
            <w:hideMark/>
          </w:tcPr>
          <w:p w14:paraId="5BBB05AF" w14:textId="77777777" w:rsidR="00333F09" w:rsidRPr="00333F09" w:rsidRDefault="00333F09" w:rsidP="00333F09">
            <w:pPr>
              <w:spacing w:after="0" w:line="240" w:lineRule="auto"/>
              <w:rPr>
                <w:rFonts w:ascii="Agency FB" w:eastAsia="Times New Roman" w:hAnsi="Agency FB" w:cs="Times New Roman"/>
                <w:color w:val="000000"/>
                <w:sz w:val="27"/>
                <w:szCs w:val="27"/>
                <w:lang w:val="en-IN" w:eastAsia="en-IN"/>
              </w:rPr>
            </w:pPr>
            <w:r w:rsidRPr="00333F09">
              <w:rPr>
                <w:rFonts w:ascii="Agency FB" w:eastAsia="Times New Roman" w:hAnsi="Agency FB" w:cs="Times New Roman"/>
                <w:color w:val="000000"/>
                <w:sz w:val="27"/>
                <w:szCs w:val="27"/>
                <w:lang w:val="en-IN" w:eastAsia="en-IN"/>
              </w:rPr>
              <w:t>A dummy element which contains in-line content. It is used with </w:t>
            </w:r>
            <w:hyperlink r:id="rId22" w:history="1">
              <w:r w:rsidRPr="00333F09">
                <w:rPr>
                  <w:rFonts w:ascii="Agency FB" w:eastAsia="Times New Roman" w:hAnsi="Agency FB" w:cs="Times New Roman"/>
                  <w:color w:val="0000FF"/>
                  <w:sz w:val="27"/>
                  <w:szCs w:val="27"/>
                  <w:u w:val="single"/>
                  <w:lang w:val="en-IN" w:eastAsia="en-IN"/>
                </w:rPr>
                <w:t>style sheets</w:t>
              </w:r>
            </w:hyperlink>
            <w:r w:rsidRPr="00333F09">
              <w:rPr>
                <w:rFonts w:ascii="Agency FB" w:eastAsia="Times New Roman" w:hAnsi="Agency FB" w:cs="Times New Roman"/>
                <w:color w:val="000000"/>
                <w:sz w:val="27"/>
                <w:szCs w:val="27"/>
                <w:lang w:val="en-IN" w:eastAsia="en-IN"/>
              </w:rPr>
              <w:t>.</w:t>
            </w:r>
          </w:p>
        </w:tc>
      </w:tr>
      <w:tr w:rsidR="00333F09" w:rsidRPr="00333F09" w14:paraId="18F2A95C" w14:textId="77777777" w:rsidTr="00333F0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14:paraId="1832AD7C" w14:textId="77777777" w:rsidR="00333F09" w:rsidRPr="00333F09" w:rsidRDefault="00333F09" w:rsidP="00333F09">
            <w:pPr>
              <w:spacing w:after="0" w:line="240" w:lineRule="auto"/>
              <w:rPr>
                <w:rFonts w:ascii="Agency FB" w:eastAsia="Times New Roman" w:hAnsi="Agency FB" w:cs="Times New Roman"/>
                <w:color w:val="000000"/>
                <w:sz w:val="27"/>
                <w:szCs w:val="27"/>
                <w:lang w:val="en-IN" w:eastAsia="en-IN"/>
              </w:rPr>
            </w:pPr>
            <w:r w:rsidRPr="00333F09">
              <w:rPr>
                <w:rFonts w:ascii="Agency FB" w:eastAsia="Times New Roman" w:hAnsi="Agency FB" w:cs="Times New Roman"/>
                <w:color w:val="000000"/>
                <w:sz w:val="27"/>
                <w:szCs w:val="27"/>
                <w:lang w:val="en-IN" w:eastAsia="en-IN"/>
              </w:rPr>
              <w:t>&lt;STRONG&gt; &lt;/STRONG&gt;</w:t>
            </w:r>
          </w:p>
        </w:tc>
        <w:tc>
          <w:tcPr>
            <w:tcW w:w="0" w:type="auto"/>
            <w:tcBorders>
              <w:top w:val="outset" w:sz="6" w:space="0" w:color="auto"/>
              <w:left w:val="outset" w:sz="6" w:space="0" w:color="auto"/>
              <w:bottom w:val="outset" w:sz="6" w:space="0" w:color="auto"/>
              <w:right w:val="outset" w:sz="6" w:space="0" w:color="auto"/>
            </w:tcBorders>
            <w:shd w:val="clear" w:color="auto" w:fill="FFFF99"/>
            <w:hideMark/>
          </w:tcPr>
          <w:p w14:paraId="6B363095" w14:textId="77777777" w:rsidR="00333F09" w:rsidRPr="00333F09" w:rsidRDefault="00333F09" w:rsidP="00333F09">
            <w:pPr>
              <w:spacing w:after="0" w:line="240" w:lineRule="auto"/>
              <w:rPr>
                <w:rFonts w:ascii="Agency FB" w:eastAsia="Times New Roman" w:hAnsi="Agency FB" w:cs="Times New Roman"/>
                <w:color w:val="000000"/>
                <w:sz w:val="27"/>
                <w:szCs w:val="27"/>
                <w:lang w:val="en-IN" w:eastAsia="en-IN"/>
              </w:rPr>
            </w:pPr>
            <w:r w:rsidRPr="00333F09">
              <w:rPr>
                <w:rFonts w:ascii="Agency FB" w:eastAsia="Times New Roman" w:hAnsi="Agency FB" w:cs="Times New Roman"/>
                <w:color w:val="000000"/>
                <w:sz w:val="27"/>
                <w:szCs w:val="27"/>
                <w:lang w:val="en-IN" w:eastAsia="en-IN"/>
              </w:rPr>
              <w:t>Text is emphasised strongly - usually appears in bold.</w:t>
            </w:r>
          </w:p>
        </w:tc>
      </w:tr>
      <w:tr w:rsidR="00333F09" w:rsidRPr="00333F09" w14:paraId="15521A28" w14:textId="77777777" w:rsidTr="00333F0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14:paraId="3057F12F" w14:textId="77777777" w:rsidR="00333F09" w:rsidRPr="00333F09" w:rsidRDefault="00333F09" w:rsidP="00333F09">
            <w:pPr>
              <w:spacing w:after="0" w:line="240" w:lineRule="auto"/>
              <w:rPr>
                <w:rFonts w:ascii="Agency FB" w:eastAsia="Times New Roman" w:hAnsi="Agency FB" w:cs="Times New Roman"/>
                <w:color w:val="000000"/>
                <w:sz w:val="27"/>
                <w:szCs w:val="27"/>
                <w:lang w:val="en-IN" w:eastAsia="en-IN"/>
              </w:rPr>
            </w:pPr>
            <w:r w:rsidRPr="00333F09">
              <w:rPr>
                <w:rFonts w:ascii="Agency FB" w:eastAsia="Times New Roman" w:hAnsi="Agency FB" w:cs="Times New Roman"/>
                <w:color w:val="000000"/>
                <w:sz w:val="27"/>
                <w:szCs w:val="27"/>
                <w:lang w:val="en-IN" w:eastAsia="en-IN"/>
              </w:rPr>
              <w:t>&lt;SUB&gt; &lt;/SUB&gt;</w:t>
            </w:r>
          </w:p>
        </w:tc>
        <w:tc>
          <w:tcPr>
            <w:tcW w:w="0" w:type="auto"/>
            <w:tcBorders>
              <w:top w:val="outset" w:sz="6" w:space="0" w:color="auto"/>
              <w:left w:val="outset" w:sz="6" w:space="0" w:color="auto"/>
              <w:bottom w:val="outset" w:sz="6" w:space="0" w:color="auto"/>
              <w:right w:val="outset" w:sz="6" w:space="0" w:color="auto"/>
            </w:tcBorders>
            <w:shd w:val="clear" w:color="auto" w:fill="FFFF99"/>
            <w:hideMark/>
          </w:tcPr>
          <w:p w14:paraId="38CC6BD8" w14:textId="77777777" w:rsidR="00333F09" w:rsidRPr="00333F09" w:rsidRDefault="00333F09" w:rsidP="00333F09">
            <w:pPr>
              <w:spacing w:after="0" w:line="240" w:lineRule="auto"/>
              <w:rPr>
                <w:rFonts w:ascii="Agency FB" w:eastAsia="Times New Roman" w:hAnsi="Agency FB" w:cs="Times New Roman"/>
                <w:color w:val="000000"/>
                <w:sz w:val="27"/>
                <w:szCs w:val="27"/>
                <w:lang w:val="en-IN" w:eastAsia="en-IN"/>
              </w:rPr>
            </w:pPr>
            <w:r w:rsidRPr="00333F09">
              <w:rPr>
                <w:rFonts w:ascii="Agency FB" w:eastAsia="Times New Roman" w:hAnsi="Agency FB" w:cs="Times New Roman"/>
                <w:color w:val="000000"/>
                <w:sz w:val="27"/>
                <w:szCs w:val="27"/>
                <w:lang w:val="en-IN" w:eastAsia="en-IN"/>
              </w:rPr>
              <w:t>Subscript</w:t>
            </w:r>
          </w:p>
        </w:tc>
      </w:tr>
      <w:tr w:rsidR="00333F09" w:rsidRPr="00333F09" w14:paraId="4A6E4FD9" w14:textId="77777777" w:rsidTr="00333F0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14:paraId="09C23E76" w14:textId="77777777" w:rsidR="00333F09" w:rsidRPr="00333F09" w:rsidRDefault="00333F09" w:rsidP="00333F09">
            <w:pPr>
              <w:spacing w:after="0" w:line="240" w:lineRule="auto"/>
              <w:rPr>
                <w:rFonts w:ascii="Agency FB" w:eastAsia="Times New Roman" w:hAnsi="Agency FB" w:cs="Times New Roman"/>
                <w:color w:val="000000"/>
                <w:sz w:val="27"/>
                <w:szCs w:val="27"/>
                <w:lang w:val="en-IN" w:eastAsia="en-IN"/>
              </w:rPr>
            </w:pPr>
            <w:r w:rsidRPr="00333F09">
              <w:rPr>
                <w:rFonts w:ascii="Agency FB" w:eastAsia="Times New Roman" w:hAnsi="Agency FB" w:cs="Times New Roman"/>
                <w:color w:val="000000"/>
                <w:sz w:val="27"/>
                <w:szCs w:val="27"/>
                <w:lang w:val="en-IN" w:eastAsia="en-IN"/>
              </w:rPr>
              <w:t>&lt;SUP&gt; &lt;/SUP&gt;</w:t>
            </w:r>
          </w:p>
        </w:tc>
        <w:tc>
          <w:tcPr>
            <w:tcW w:w="0" w:type="auto"/>
            <w:tcBorders>
              <w:top w:val="outset" w:sz="6" w:space="0" w:color="auto"/>
              <w:left w:val="outset" w:sz="6" w:space="0" w:color="auto"/>
              <w:bottom w:val="outset" w:sz="6" w:space="0" w:color="auto"/>
              <w:right w:val="outset" w:sz="6" w:space="0" w:color="auto"/>
            </w:tcBorders>
            <w:shd w:val="clear" w:color="auto" w:fill="FFFF99"/>
            <w:hideMark/>
          </w:tcPr>
          <w:p w14:paraId="7BE2E4BE" w14:textId="77777777" w:rsidR="00333F09" w:rsidRPr="00333F09" w:rsidRDefault="00333F09" w:rsidP="00333F09">
            <w:pPr>
              <w:spacing w:after="0" w:line="240" w:lineRule="auto"/>
              <w:rPr>
                <w:rFonts w:ascii="Agency FB" w:eastAsia="Times New Roman" w:hAnsi="Agency FB" w:cs="Times New Roman"/>
                <w:color w:val="000000"/>
                <w:sz w:val="27"/>
                <w:szCs w:val="27"/>
                <w:lang w:val="en-IN" w:eastAsia="en-IN"/>
              </w:rPr>
            </w:pPr>
            <w:r w:rsidRPr="00333F09">
              <w:rPr>
                <w:rFonts w:ascii="Agency FB" w:eastAsia="Times New Roman" w:hAnsi="Agency FB" w:cs="Times New Roman"/>
                <w:color w:val="000000"/>
                <w:sz w:val="27"/>
                <w:szCs w:val="27"/>
                <w:lang w:val="en-IN" w:eastAsia="en-IN"/>
              </w:rPr>
              <w:t>Superscript</w:t>
            </w:r>
          </w:p>
        </w:tc>
      </w:tr>
      <w:tr w:rsidR="00333F09" w:rsidRPr="00333F09" w14:paraId="2573D89D" w14:textId="77777777" w:rsidTr="00333F0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14:paraId="04FA175F" w14:textId="77777777" w:rsidR="00333F09" w:rsidRPr="00333F09" w:rsidRDefault="00333F09" w:rsidP="00333F09">
            <w:pPr>
              <w:spacing w:after="0" w:line="240" w:lineRule="auto"/>
              <w:rPr>
                <w:rFonts w:ascii="Agency FB" w:eastAsia="Times New Roman" w:hAnsi="Agency FB" w:cs="Times New Roman"/>
                <w:color w:val="000000"/>
                <w:sz w:val="27"/>
                <w:szCs w:val="27"/>
                <w:lang w:val="en-IN" w:eastAsia="en-IN"/>
              </w:rPr>
            </w:pPr>
            <w:r w:rsidRPr="00333F09">
              <w:rPr>
                <w:rFonts w:ascii="Agency FB" w:eastAsia="Times New Roman" w:hAnsi="Agency FB" w:cs="Times New Roman"/>
                <w:color w:val="000000"/>
                <w:sz w:val="27"/>
                <w:szCs w:val="27"/>
                <w:lang w:val="en-IN" w:eastAsia="en-IN"/>
              </w:rPr>
              <w:t>&lt;TABLE&gt; &lt;/TABLE&gt;</w:t>
            </w:r>
          </w:p>
        </w:tc>
        <w:tc>
          <w:tcPr>
            <w:tcW w:w="0" w:type="auto"/>
            <w:tcBorders>
              <w:top w:val="outset" w:sz="6" w:space="0" w:color="auto"/>
              <w:left w:val="outset" w:sz="6" w:space="0" w:color="auto"/>
              <w:bottom w:val="outset" w:sz="6" w:space="0" w:color="auto"/>
              <w:right w:val="outset" w:sz="6" w:space="0" w:color="auto"/>
            </w:tcBorders>
            <w:shd w:val="clear" w:color="auto" w:fill="FFFF99"/>
            <w:hideMark/>
          </w:tcPr>
          <w:p w14:paraId="095F3B55" w14:textId="77777777" w:rsidR="00333F09" w:rsidRPr="00333F09" w:rsidRDefault="00333F09" w:rsidP="00333F09">
            <w:pPr>
              <w:spacing w:after="0" w:line="240" w:lineRule="auto"/>
              <w:rPr>
                <w:rFonts w:ascii="Agency FB" w:eastAsia="Times New Roman" w:hAnsi="Agency FB" w:cs="Times New Roman"/>
                <w:color w:val="000000"/>
                <w:sz w:val="27"/>
                <w:szCs w:val="27"/>
                <w:lang w:val="en-IN" w:eastAsia="en-IN"/>
              </w:rPr>
            </w:pPr>
            <w:r w:rsidRPr="00333F09">
              <w:rPr>
                <w:rFonts w:ascii="Agency FB" w:eastAsia="Times New Roman" w:hAnsi="Agency FB" w:cs="Times New Roman"/>
                <w:color w:val="000000"/>
                <w:sz w:val="27"/>
                <w:szCs w:val="27"/>
                <w:lang w:val="en-IN" w:eastAsia="en-IN"/>
              </w:rPr>
              <w:t>Table. See </w:t>
            </w:r>
            <w:hyperlink r:id="rId23" w:history="1">
              <w:r w:rsidRPr="00333F09">
                <w:rPr>
                  <w:rFonts w:ascii="Agency FB" w:eastAsia="Times New Roman" w:hAnsi="Agency FB" w:cs="Times New Roman"/>
                  <w:color w:val="0000FF"/>
                  <w:sz w:val="27"/>
                  <w:szCs w:val="27"/>
                  <w:u w:val="single"/>
                  <w:lang w:val="en-IN" w:eastAsia="en-IN"/>
                </w:rPr>
                <w:t>page on tables</w:t>
              </w:r>
            </w:hyperlink>
            <w:r w:rsidRPr="00333F09">
              <w:rPr>
                <w:rFonts w:ascii="Agency FB" w:eastAsia="Times New Roman" w:hAnsi="Agency FB" w:cs="Times New Roman"/>
                <w:color w:val="000000"/>
                <w:sz w:val="27"/>
                <w:szCs w:val="27"/>
                <w:lang w:val="en-IN" w:eastAsia="en-IN"/>
              </w:rPr>
              <w:t>.</w:t>
            </w:r>
          </w:p>
        </w:tc>
      </w:tr>
      <w:tr w:rsidR="00333F09" w:rsidRPr="00333F09" w14:paraId="4B1C7E21" w14:textId="77777777" w:rsidTr="00333F0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14:paraId="6849C35E" w14:textId="77777777" w:rsidR="00333F09" w:rsidRPr="00333F09" w:rsidRDefault="00333F09" w:rsidP="00333F09">
            <w:pPr>
              <w:spacing w:after="0" w:line="240" w:lineRule="auto"/>
              <w:rPr>
                <w:rFonts w:ascii="Agency FB" w:eastAsia="Times New Roman" w:hAnsi="Agency FB" w:cs="Times New Roman"/>
                <w:color w:val="000000"/>
                <w:sz w:val="27"/>
                <w:szCs w:val="27"/>
                <w:lang w:val="en-IN" w:eastAsia="en-IN"/>
              </w:rPr>
            </w:pPr>
            <w:r w:rsidRPr="00333F09">
              <w:rPr>
                <w:rFonts w:ascii="Agency FB" w:eastAsia="Times New Roman" w:hAnsi="Agency FB" w:cs="Times New Roman"/>
                <w:color w:val="000000"/>
                <w:sz w:val="27"/>
                <w:szCs w:val="27"/>
                <w:lang w:val="en-IN" w:eastAsia="en-IN"/>
              </w:rPr>
              <w:t>&lt;TD&gt; &lt;/TD&gt;</w:t>
            </w:r>
          </w:p>
        </w:tc>
        <w:tc>
          <w:tcPr>
            <w:tcW w:w="0" w:type="auto"/>
            <w:tcBorders>
              <w:top w:val="outset" w:sz="6" w:space="0" w:color="auto"/>
              <w:left w:val="outset" w:sz="6" w:space="0" w:color="auto"/>
              <w:bottom w:val="outset" w:sz="6" w:space="0" w:color="auto"/>
              <w:right w:val="outset" w:sz="6" w:space="0" w:color="auto"/>
            </w:tcBorders>
            <w:shd w:val="clear" w:color="auto" w:fill="FFFF99"/>
            <w:hideMark/>
          </w:tcPr>
          <w:p w14:paraId="70D8E029" w14:textId="77777777" w:rsidR="00333F09" w:rsidRPr="00333F09" w:rsidRDefault="00333F09" w:rsidP="00333F09">
            <w:pPr>
              <w:spacing w:after="0" w:line="240" w:lineRule="auto"/>
              <w:rPr>
                <w:rFonts w:ascii="Agency FB" w:eastAsia="Times New Roman" w:hAnsi="Agency FB" w:cs="Times New Roman"/>
                <w:color w:val="000000"/>
                <w:sz w:val="27"/>
                <w:szCs w:val="27"/>
                <w:lang w:val="en-IN" w:eastAsia="en-IN"/>
              </w:rPr>
            </w:pPr>
            <w:r w:rsidRPr="00333F09">
              <w:rPr>
                <w:rFonts w:ascii="Agency FB" w:eastAsia="Times New Roman" w:hAnsi="Agency FB" w:cs="Times New Roman"/>
                <w:color w:val="000000"/>
                <w:sz w:val="27"/>
                <w:szCs w:val="27"/>
                <w:lang w:val="en-IN" w:eastAsia="en-IN"/>
              </w:rPr>
              <w:t>Table data cell. See </w:t>
            </w:r>
            <w:hyperlink r:id="rId24" w:history="1">
              <w:r w:rsidRPr="00333F09">
                <w:rPr>
                  <w:rFonts w:ascii="Agency FB" w:eastAsia="Times New Roman" w:hAnsi="Agency FB" w:cs="Times New Roman"/>
                  <w:color w:val="0000FF"/>
                  <w:sz w:val="27"/>
                  <w:szCs w:val="27"/>
                  <w:u w:val="single"/>
                  <w:lang w:val="en-IN" w:eastAsia="en-IN"/>
                </w:rPr>
                <w:t>page on tables</w:t>
              </w:r>
            </w:hyperlink>
            <w:r w:rsidRPr="00333F09">
              <w:rPr>
                <w:rFonts w:ascii="Agency FB" w:eastAsia="Times New Roman" w:hAnsi="Agency FB" w:cs="Times New Roman"/>
                <w:color w:val="000000"/>
                <w:sz w:val="27"/>
                <w:szCs w:val="27"/>
                <w:lang w:val="en-IN" w:eastAsia="en-IN"/>
              </w:rPr>
              <w:t>.</w:t>
            </w:r>
          </w:p>
        </w:tc>
      </w:tr>
      <w:tr w:rsidR="00333F09" w:rsidRPr="00333F09" w14:paraId="1F260E04" w14:textId="77777777" w:rsidTr="00333F0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14:paraId="1F1F8DEF" w14:textId="77777777" w:rsidR="00333F09" w:rsidRPr="00333F09" w:rsidRDefault="00333F09" w:rsidP="00333F09">
            <w:pPr>
              <w:spacing w:after="0" w:line="240" w:lineRule="auto"/>
              <w:rPr>
                <w:rFonts w:ascii="Agency FB" w:eastAsia="Times New Roman" w:hAnsi="Agency FB" w:cs="Times New Roman"/>
                <w:color w:val="000000"/>
                <w:sz w:val="27"/>
                <w:szCs w:val="27"/>
                <w:lang w:val="en-IN" w:eastAsia="en-IN"/>
              </w:rPr>
            </w:pPr>
            <w:r w:rsidRPr="00333F09">
              <w:rPr>
                <w:rFonts w:ascii="Agency FB" w:eastAsia="Times New Roman" w:hAnsi="Agency FB" w:cs="Times New Roman"/>
                <w:color w:val="000000"/>
                <w:sz w:val="27"/>
                <w:szCs w:val="27"/>
                <w:lang w:val="en-IN" w:eastAsia="en-IN"/>
              </w:rPr>
              <w:lastRenderedPageBreak/>
              <w:t>&lt;TH&gt; &lt;/TH&gt;</w:t>
            </w:r>
          </w:p>
        </w:tc>
        <w:tc>
          <w:tcPr>
            <w:tcW w:w="0" w:type="auto"/>
            <w:tcBorders>
              <w:top w:val="outset" w:sz="6" w:space="0" w:color="auto"/>
              <w:left w:val="outset" w:sz="6" w:space="0" w:color="auto"/>
              <w:bottom w:val="outset" w:sz="6" w:space="0" w:color="auto"/>
              <w:right w:val="outset" w:sz="6" w:space="0" w:color="auto"/>
            </w:tcBorders>
            <w:shd w:val="clear" w:color="auto" w:fill="FFFF99"/>
            <w:hideMark/>
          </w:tcPr>
          <w:p w14:paraId="1894CA6A" w14:textId="77777777" w:rsidR="00333F09" w:rsidRPr="00333F09" w:rsidRDefault="00333F09" w:rsidP="00333F09">
            <w:pPr>
              <w:spacing w:after="0" w:line="240" w:lineRule="auto"/>
              <w:rPr>
                <w:rFonts w:ascii="Agency FB" w:eastAsia="Times New Roman" w:hAnsi="Agency FB" w:cs="Times New Roman"/>
                <w:color w:val="000000"/>
                <w:sz w:val="27"/>
                <w:szCs w:val="27"/>
                <w:lang w:val="en-IN" w:eastAsia="en-IN"/>
              </w:rPr>
            </w:pPr>
            <w:r w:rsidRPr="00333F09">
              <w:rPr>
                <w:rFonts w:ascii="Agency FB" w:eastAsia="Times New Roman" w:hAnsi="Agency FB" w:cs="Times New Roman"/>
                <w:color w:val="000000"/>
                <w:sz w:val="27"/>
                <w:szCs w:val="27"/>
                <w:lang w:val="en-IN" w:eastAsia="en-IN"/>
              </w:rPr>
              <w:t>Table header cell. See </w:t>
            </w:r>
            <w:hyperlink r:id="rId25" w:history="1">
              <w:r w:rsidRPr="00333F09">
                <w:rPr>
                  <w:rFonts w:ascii="Agency FB" w:eastAsia="Times New Roman" w:hAnsi="Agency FB" w:cs="Times New Roman"/>
                  <w:color w:val="0000FF"/>
                  <w:sz w:val="27"/>
                  <w:szCs w:val="27"/>
                  <w:u w:val="single"/>
                  <w:lang w:val="en-IN" w:eastAsia="en-IN"/>
                </w:rPr>
                <w:t>page on tables</w:t>
              </w:r>
            </w:hyperlink>
            <w:r w:rsidRPr="00333F09">
              <w:rPr>
                <w:rFonts w:ascii="Agency FB" w:eastAsia="Times New Roman" w:hAnsi="Agency FB" w:cs="Times New Roman"/>
                <w:color w:val="000000"/>
                <w:sz w:val="27"/>
                <w:szCs w:val="27"/>
                <w:lang w:val="en-IN" w:eastAsia="en-IN"/>
              </w:rPr>
              <w:t>.</w:t>
            </w:r>
          </w:p>
        </w:tc>
      </w:tr>
      <w:tr w:rsidR="00333F09" w:rsidRPr="00333F09" w14:paraId="1A000F23" w14:textId="77777777" w:rsidTr="00333F0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14:paraId="11F46A33" w14:textId="77777777" w:rsidR="00333F09" w:rsidRPr="00333F09" w:rsidRDefault="00333F09" w:rsidP="00333F09">
            <w:pPr>
              <w:spacing w:after="0" w:line="240" w:lineRule="auto"/>
              <w:rPr>
                <w:rFonts w:ascii="Agency FB" w:eastAsia="Times New Roman" w:hAnsi="Agency FB" w:cs="Times New Roman"/>
                <w:color w:val="000000"/>
                <w:sz w:val="27"/>
                <w:szCs w:val="27"/>
                <w:lang w:val="en-IN" w:eastAsia="en-IN"/>
              </w:rPr>
            </w:pPr>
            <w:r w:rsidRPr="00333F09">
              <w:rPr>
                <w:rFonts w:ascii="Agency FB" w:eastAsia="Times New Roman" w:hAnsi="Agency FB" w:cs="Times New Roman"/>
                <w:color w:val="000000"/>
                <w:sz w:val="27"/>
                <w:szCs w:val="27"/>
                <w:lang w:val="en-IN" w:eastAsia="en-IN"/>
              </w:rPr>
              <w:t>&lt;TITLE&gt; &lt;/TITLE&gt;</w:t>
            </w:r>
          </w:p>
        </w:tc>
        <w:tc>
          <w:tcPr>
            <w:tcW w:w="0" w:type="auto"/>
            <w:tcBorders>
              <w:top w:val="outset" w:sz="6" w:space="0" w:color="auto"/>
              <w:left w:val="outset" w:sz="6" w:space="0" w:color="auto"/>
              <w:bottom w:val="outset" w:sz="6" w:space="0" w:color="auto"/>
              <w:right w:val="outset" w:sz="6" w:space="0" w:color="auto"/>
            </w:tcBorders>
            <w:shd w:val="clear" w:color="auto" w:fill="FFFF99"/>
            <w:hideMark/>
          </w:tcPr>
          <w:p w14:paraId="689AE996" w14:textId="77777777" w:rsidR="00333F09" w:rsidRPr="00333F09" w:rsidRDefault="00333F09" w:rsidP="00333F09">
            <w:pPr>
              <w:spacing w:after="0" w:line="240" w:lineRule="auto"/>
              <w:rPr>
                <w:rFonts w:ascii="Agency FB" w:eastAsia="Times New Roman" w:hAnsi="Agency FB" w:cs="Times New Roman"/>
                <w:color w:val="000000"/>
                <w:sz w:val="27"/>
                <w:szCs w:val="27"/>
                <w:lang w:val="en-IN" w:eastAsia="en-IN"/>
              </w:rPr>
            </w:pPr>
            <w:r w:rsidRPr="00333F09">
              <w:rPr>
                <w:rFonts w:ascii="Agency FB" w:eastAsia="Times New Roman" w:hAnsi="Agency FB" w:cs="Times New Roman"/>
                <w:color w:val="000000"/>
                <w:sz w:val="27"/>
                <w:szCs w:val="27"/>
                <w:lang w:val="en-IN" w:eastAsia="en-IN"/>
              </w:rPr>
              <w:t>Title of document. This </w:t>
            </w:r>
            <w:r w:rsidRPr="00333F09">
              <w:rPr>
                <w:rFonts w:ascii="Agency FB" w:eastAsia="Times New Roman" w:hAnsi="Agency FB" w:cs="Times New Roman"/>
                <w:i/>
                <w:iCs/>
                <w:color w:val="000000"/>
                <w:sz w:val="27"/>
                <w:szCs w:val="27"/>
                <w:lang w:val="en-IN" w:eastAsia="en-IN"/>
              </w:rPr>
              <w:t>must</w:t>
            </w:r>
            <w:r w:rsidRPr="00333F09">
              <w:rPr>
                <w:rFonts w:ascii="Agency FB" w:eastAsia="Times New Roman" w:hAnsi="Agency FB" w:cs="Times New Roman"/>
                <w:color w:val="000000"/>
                <w:sz w:val="27"/>
                <w:szCs w:val="27"/>
                <w:lang w:val="en-IN" w:eastAsia="en-IN"/>
              </w:rPr>
              <w:t> appear in the &lt;HEAD&gt; part.</w:t>
            </w:r>
          </w:p>
        </w:tc>
      </w:tr>
      <w:tr w:rsidR="00333F09" w:rsidRPr="00333F09" w14:paraId="0FC5AD45" w14:textId="77777777" w:rsidTr="00333F0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14:paraId="0F517DEC" w14:textId="77777777" w:rsidR="00333F09" w:rsidRPr="00333F09" w:rsidRDefault="00333F09" w:rsidP="00333F09">
            <w:pPr>
              <w:spacing w:after="0" w:line="240" w:lineRule="auto"/>
              <w:rPr>
                <w:rFonts w:ascii="Agency FB" w:eastAsia="Times New Roman" w:hAnsi="Agency FB" w:cs="Times New Roman"/>
                <w:color w:val="000000"/>
                <w:sz w:val="27"/>
                <w:szCs w:val="27"/>
                <w:lang w:val="en-IN" w:eastAsia="en-IN"/>
              </w:rPr>
            </w:pPr>
            <w:r w:rsidRPr="00333F09">
              <w:rPr>
                <w:rFonts w:ascii="Agency FB" w:eastAsia="Times New Roman" w:hAnsi="Agency FB" w:cs="Times New Roman"/>
                <w:color w:val="000000"/>
                <w:sz w:val="27"/>
                <w:szCs w:val="27"/>
                <w:lang w:val="en-IN" w:eastAsia="en-IN"/>
              </w:rPr>
              <w:t>&lt;TR&gt; &lt;/TR&gt;</w:t>
            </w:r>
          </w:p>
        </w:tc>
        <w:tc>
          <w:tcPr>
            <w:tcW w:w="0" w:type="auto"/>
            <w:tcBorders>
              <w:top w:val="outset" w:sz="6" w:space="0" w:color="auto"/>
              <w:left w:val="outset" w:sz="6" w:space="0" w:color="auto"/>
              <w:bottom w:val="outset" w:sz="6" w:space="0" w:color="auto"/>
              <w:right w:val="outset" w:sz="6" w:space="0" w:color="auto"/>
            </w:tcBorders>
            <w:shd w:val="clear" w:color="auto" w:fill="FFFF99"/>
            <w:hideMark/>
          </w:tcPr>
          <w:p w14:paraId="44586FCC" w14:textId="77777777" w:rsidR="00333F09" w:rsidRPr="00333F09" w:rsidRDefault="00333F09" w:rsidP="00333F09">
            <w:pPr>
              <w:spacing w:after="0" w:line="240" w:lineRule="auto"/>
              <w:rPr>
                <w:rFonts w:ascii="Agency FB" w:eastAsia="Times New Roman" w:hAnsi="Agency FB" w:cs="Times New Roman"/>
                <w:color w:val="000000"/>
                <w:sz w:val="27"/>
                <w:szCs w:val="27"/>
                <w:lang w:val="en-IN" w:eastAsia="en-IN"/>
              </w:rPr>
            </w:pPr>
            <w:r w:rsidRPr="00333F09">
              <w:rPr>
                <w:rFonts w:ascii="Agency FB" w:eastAsia="Times New Roman" w:hAnsi="Agency FB" w:cs="Times New Roman"/>
                <w:color w:val="000000"/>
                <w:sz w:val="27"/>
                <w:szCs w:val="27"/>
                <w:lang w:val="en-IN" w:eastAsia="en-IN"/>
              </w:rPr>
              <w:t xml:space="preserve">Table row. See </w:t>
            </w:r>
            <w:proofErr w:type="spellStart"/>
            <w:r w:rsidRPr="00333F09">
              <w:rPr>
                <w:rFonts w:ascii="Agency FB" w:eastAsia="Times New Roman" w:hAnsi="Agency FB" w:cs="Times New Roman"/>
                <w:color w:val="000000"/>
                <w:sz w:val="27"/>
                <w:szCs w:val="27"/>
                <w:lang w:val="en-IN" w:eastAsia="en-IN"/>
              </w:rPr>
              <w:t>p</w:t>
            </w:r>
            <w:hyperlink r:id="rId26" w:history="1">
              <w:r w:rsidRPr="00333F09">
                <w:rPr>
                  <w:rFonts w:ascii="Agency FB" w:eastAsia="Times New Roman" w:hAnsi="Agency FB" w:cs="Times New Roman"/>
                  <w:color w:val="0000FF"/>
                  <w:sz w:val="27"/>
                  <w:szCs w:val="27"/>
                  <w:u w:val="single"/>
                  <w:lang w:val="en-IN" w:eastAsia="en-IN"/>
                </w:rPr>
                <w:t>page</w:t>
              </w:r>
              <w:proofErr w:type="spellEnd"/>
              <w:r w:rsidRPr="00333F09">
                <w:rPr>
                  <w:rFonts w:ascii="Agency FB" w:eastAsia="Times New Roman" w:hAnsi="Agency FB" w:cs="Times New Roman"/>
                  <w:color w:val="0000FF"/>
                  <w:sz w:val="27"/>
                  <w:szCs w:val="27"/>
                  <w:u w:val="single"/>
                  <w:lang w:val="en-IN" w:eastAsia="en-IN"/>
                </w:rPr>
                <w:t xml:space="preserve"> on tables</w:t>
              </w:r>
            </w:hyperlink>
            <w:r w:rsidRPr="00333F09">
              <w:rPr>
                <w:rFonts w:ascii="Agency FB" w:eastAsia="Times New Roman" w:hAnsi="Agency FB" w:cs="Times New Roman"/>
                <w:color w:val="000000"/>
                <w:sz w:val="27"/>
                <w:szCs w:val="27"/>
                <w:lang w:val="en-IN" w:eastAsia="en-IN"/>
              </w:rPr>
              <w:t>.</w:t>
            </w:r>
          </w:p>
        </w:tc>
      </w:tr>
      <w:tr w:rsidR="00333F09" w:rsidRPr="00333F09" w14:paraId="5E26DE7E" w14:textId="77777777" w:rsidTr="00333F0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14:paraId="2D94E079" w14:textId="77777777" w:rsidR="00333F09" w:rsidRPr="00333F09" w:rsidRDefault="00333F09" w:rsidP="00333F09">
            <w:pPr>
              <w:spacing w:after="0" w:line="240" w:lineRule="auto"/>
              <w:rPr>
                <w:rFonts w:ascii="Agency FB" w:eastAsia="Times New Roman" w:hAnsi="Agency FB" w:cs="Times New Roman"/>
                <w:color w:val="000000"/>
                <w:sz w:val="27"/>
                <w:szCs w:val="27"/>
                <w:lang w:val="en-IN" w:eastAsia="en-IN"/>
              </w:rPr>
            </w:pPr>
            <w:r w:rsidRPr="00333F09">
              <w:rPr>
                <w:rFonts w:ascii="Agency FB" w:eastAsia="Times New Roman" w:hAnsi="Agency FB" w:cs="Times New Roman"/>
                <w:color w:val="000000"/>
                <w:sz w:val="27"/>
                <w:szCs w:val="27"/>
                <w:lang w:val="en-IN" w:eastAsia="en-IN"/>
              </w:rPr>
              <w:t>&lt;TT&gt; &lt;/TT&gt;</w:t>
            </w:r>
          </w:p>
        </w:tc>
        <w:tc>
          <w:tcPr>
            <w:tcW w:w="0" w:type="auto"/>
            <w:tcBorders>
              <w:top w:val="outset" w:sz="6" w:space="0" w:color="auto"/>
              <w:left w:val="outset" w:sz="6" w:space="0" w:color="auto"/>
              <w:bottom w:val="outset" w:sz="6" w:space="0" w:color="auto"/>
              <w:right w:val="outset" w:sz="6" w:space="0" w:color="auto"/>
            </w:tcBorders>
            <w:shd w:val="clear" w:color="auto" w:fill="FFFF99"/>
            <w:hideMark/>
          </w:tcPr>
          <w:p w14:paraId="43744278" w14:textId="77777777" w:rsidR="00333F09" w:rsidRPr="00333F09" w:rsidRDefault="00333F09" w:rsidP="00333F09">
            <w:pPr>
              <w:spacing w:after="0" w:line="240" w:lineRule="auto"/>
              <w:rPr>
                <w:rFonts w:ascii="Agency FB" w:eastAsia="Times New Roman" w:hAnsi="Agency FB" w:cs="Times New Roman"/>
                <w:color w:val="000000"/>
                <w:sz w:val="27"/>
                <w:szCs w:val="27"/>
                <w:lang w:val="en-IN" w:eastAsia="en-IN"/>
              </w:rPr>
            </w:pPr>
            <w:r w:rsidRPr="00333F09">
              <w:rPr>
                <w:rFonts w:ascii="Agency FB" w:eastAsia="Times New Roman" w:hAnsi="Agency FB" w:cs="Times New Roman"/>
                <w:color w:val="000000"/>
                <w:sz w:val="27"/>
                <w:szCs w:val="27"/>
                <w:lang w:val="en-IN" w:eastAsia="en-IN"/>
              </w:rPr>
              <w:t>Monospaced type (useful for tables of figures)</w:t>
            </w:r>
          </w:p>
        </w:tc>
      </w:tr>
      <w:tr w:rsidR="00333F09" w:rsidRPr="00333F09" w14:paraId="4265F986" w14:textId="77777777" w:rsidTr="00333F0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14:paraId="14326D01" w14:textId="77777777" w:rsidR="00333F09" w:rsidRPr="00333F09" w:rsidRDefault="00333F09" w:rsidP="00333F09">
            <w:pPr>
              <w:spacing w:after="0" w:line="240" w:lineRule="auto"/>
              <w:rPr>
                <w:rFonts w:ascii="Agency FB" w:eastAsia="Times New Roman" w:hAnsi="Agency FB" w:cs="Times New Roman"/>
                <w:color w:val="000000"/>
                <w:sz w:val="27"/>
                <w:szCs w:val="27"/>
                <w:lang w:val="en-IN" w:eastAsia="en-IN"/>
              </w:rPr>
            </w:pPr>
            <w:r w:rsidRPr="00333F09">
              <w:rPr>
                <w:rFonts w:ascii="Agency FB" w:eastAsia="Times New Roman" w:hAnsi="Agency FB" w:cs="Times New Roman"/>
                <w:color w:val="000000"/>
                <w:sz w:val="27"/>
                <w:szCs w:val="27"/>
                <w:lang w:val="en-IN" w:eastAsia="en-IN"/>
              </w:rPr>
              <w:t>&lt;U&gt; &lt;/U&gt;</w:t>
            </w:r>
          </w:p>
        </w:tc>
        <w:tc>
          <w:tcPr>
            <w:tcW w:w="0" w:type="auto"/>
            <w:tcBorders>
              <w:top w:val="outset" w:sz="6" w:space="0" w:color="auto"/>
              <w:left w:val="outset" w:sz="6" w:space="0" w:color="auto"/>
              <w:bottom w:val="outset" w:sz="6" w:space="0" w:color="auto"/>
              <w:right w:val="outset" w:sz="6" w:space="0" w:color="auto"/>
            </w:tcBorders>
            <w:shd w:val="clear" w:color="auto" w:fill="FFFF99"/>
            <w:hideMark/>
          </w:tcPr>
          <w:p w14:paraId="6D8C820C" w14:textId="77777777" w:rsidR="00333F09" w:rsidRPr="00333F09" w:rsidRDefault="00333F09" w:rsidP="00333F09">
            <w:pPr>
              <w:spacing w:after="0" w:line="240" w:lineRule="auto"/>
              <w:rPr>
                <w:rFonts w:ascii="Agency FB" w:eastAsia="Times New Roman" w:hAnsi="Agency FB" w:cs="Times New Roman"/>
                <w:color w:val="000000"/>
                <w:sz w:val="27"/>
                <w:szCs w:val="27"/>
                <w:lang w:val="en-IN" w:eastAsia="en-IN"/>
              </w:rPr>
            </w:pPr>
            <w:r w:rsidRPr="00333F09">
              <w:rPr>
                <w:rFonts w:ascii="Agency FB" w:eastAsia="Times New Roman" w:hAnsi="Agency FB" w:cs="Times New Roman"/>
                <w:color w:val="000000"/>
                <w:sz w:val="27"/>
                <w:szCs w:val="27"/>
                <w:lang w:val="en-IN" w:eastAsia="en-IN"/>
              </w:rPr>
              <w:t>Underline text. Use sparingly as it may be confused with hyperlinks</w:t>
            </w:r>
          </w:p>
        </w:tc>
      </w:tr>
      <w:tr w:rsidR="00333F09" w:rsidRPr="00333F09" w14:paraId="3063C306" w14:textId="77777777" w:rsidTr="00333F0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14:paraId="5D226A8F" w14:textId="77777777" w:rsidR="00333F09" w:rsidRPr="00333F09" w:rsidRDefault="00333F09" w:rsidP="00333F09">
            <w:pPr>
              <w:spacing w:after="0" w:line="240" w:lineRule="auto"/>
              <w:rPr>
                <w:rFonts w:ascii="Agency FB" w:eastAsia="Times New Roman" w:hAnsi="Agency FB" w:cs="Times New Roman"/>
                <w:color w:val="000000"/>
                <w:sz w:val="27"/>
                <w:szCs w:val="27"/>
                <w:lang w:val="en-IN" w:eastAsia="en-IN"/>
              </w:rPr>
            </w:pPr>
            <w:r w:rsidRPr="00333F09">
              <w:rPr>
                <w:rFonts w:ascii="Agency FB" w:eastAsia="Times New Roman" w:hAnsi="Agency FB" w:cs="Times New Roman"/>
                <w:color w:val="000000"/>
                <w:sz w:val="27"/>
                <w:szCs w:val="27"/>
                <w:lang w:val="en-IN" w:eastAsia="en-IN"/>
              </w:rPr>
              <w:t>&lt;UL&gt; &lt;/UL&gt;</w:t>
            </w:r>
          </w:p>
        </w:tc>
        <w:tc>
          <w:tcPr>
            <w:tcW w:w="0" w:type="auto"/>
            <w:tcBorders>
              <w:top w:val="outset" w:sz="6" w:space="0" w:color="auto"/>
              <w:left w:val="outset" w:sz="6" w:space="0" w:color="auto"/>
              <w:bottom w:val="outset" w:sz="6" w:space="0" w:color="auto"/>
              <w:right w:val="outset" w:sz="6" w:space="0" w:color="auto"/>
            </w:tcBorders>
            <w:shd w:val="clear" w:color="auto" w:fill="FFFF99"/>
            <w:hideMark/>
          </w:tcPr>
          <w:p w14:paraId="0C5EEAD6" w14:textId="77777777" w:rsidR="00333F09" w:rsidRPr="00333F09" w:rsidRDefault="00333F09" w:rsidP="00333F09">
            <w:pPr>
              <w:spacing w:after="0" w:line="240" w:lineRule="auto"/>
              <w:rPr>
                <w:rFonts w:ascii="Agency FB" w:eastAsia="Times New Roman" w:hAnsi="Agency FB" w:cs="Times New Roman"/>
                <w:color w:val="000000"/>
                <w:sz w:val="27"/>
                <w:szCs w:val="27"/>
                <w:lang w:val="en-IN" w:eastAsia="en-IN"/>
              </w:rPr>
            </w:pPr>
            <w:r w:rsidRPr="00333F09">
              <w:rPr>
                <w:rFonts w:ascii="Agency FB" w:eastAsia="Times New Roman" w:hAnsi="Agency FB" w:cs="Times New Roman"/>
                <w:color w:val="000000"/>
                <w:sz w:val="27"/>
                <w:szCs w:val="27"/>
                <w:lang w:val="en-IN" w:eastAsia="en-IN"/>
              </w:rPr>
              <w:t>Unordered List. Includes &lt;LI&gt; List Items, which will be displayed in a list with bullets.</w:t>
            </w:r>
          </w:p>
        </w:tc>
      </w:tr>
    </w:tbl>
    <w:p w14:paraId="7E3D8841" w14:textId="77777777" w:rsidR="00333F09" w:rsidRPr="00333F09" w:rsidRDefault="00333F09" w:rsidP="00333F09">
      <w:pPr>
        <w:spacing w:after="0" w:line="240" w:lineRule="auto"/>
        <w:rPr>
          <w:rFonts w:ascii="Times New Roman" w:eastAsia="Times New Roman" w:hAnsi="Times New Roman" w:cs="Times New Roman"/>
          <w:sz w:val="24"/>
          <w:szCs w:val="24"/>
          <w:lang w:val="en-IN" w:eastAsia="en-IN"/>
        </w:rPr>
      </w:pPr>
      <w:r w:rsidRPr="00333F09">
        <w:rPr>
          <w:rFonts w:ascii="Times New Roman" w:eastAsia="Times New Roman" w:hAnsi="Times New Roman" w:cs="Times New Roman"/>
          <w:sz w:val="24"/>
          <w:szCs w:val="24"/>
          <w:lang w:val="en-IN" w:eastAsia="en-IN"/>
        </w:rPr>
        <w:pict w14:anchorId="38FC5FF7">
          <v:rect id="_x0000_i1026" style="width:0;height:1.5pt" o:hralign="center" o:hrstd="t" o:hrnoshade="t" o:hr="t" fillcolor="black" stroked="f"/>
        </w:pict>
      </w:r>
    </w:p>
    <w:bookmarkStart w:id="4" w:name="pre-tag"/>
    <w:p w14:paraId="19A125F8" w14:textId="77777777" w:rsidR="00333F09" w:rsidRPr="00333F09" w:rsidRDefault="00333F09" w:rsidP="00333F09">
      <w:pPr>
        <w:spacing w:before="100" w:beforeAutospacing="1" w:after="100" w:afterAutospacing="1" w:line="240" w:lineRule="auto"/>
        <w:rPr>
          <w:rFonts w:ascii="Agency FB" w:eastAsia="Times New Roman" w:hAnsi="Agency FB" w:cs="Times New Roman"/>
          <w:color w:val="000000"/>
          <w:sz w:val="27"/>
          <w:szCs w:val="27"/>
          <w:lang w:val="en-IN" w:eastAsia="en-IN"/>
        </w:rPr>
      </w:pPr>
      <w:r w:rsidRPr="00333F09">
        <w:rPr>
          <w:rFonts w:ascii="Agency FB" w:eastAsia="Times New Roman" w:hAnsi="Agency FB" w:cs="Times New Roman"/>
          <w:color w:val="000000"/>
          <w:sz w:val="24"/>
          <w:szCs w:val="24"/>
          <w:lang w:val="en-IN" w:eastAsia="en-IN"/>
        </w:rPr>
        <w:fldChar w:fldCharType="begin"/>
      </w:r>
      <w:r w:rsidRPr="00333F09">
        <w:rPr>
          <w:rFonts w:ascii="Agency FB" w:eastAsia="Times New Roman" w:hAnsi="Agency FB" w:cs="Times New Roman"/>
          <w:color w:val="000000"/>
          <w:sz w:val="24"/>
          <w:szCs w:val="24"/>
          <w:lang w:val="en-IN" w:eastAsia="en-IN"/>
        </w:rPr>
        <w:instrText xml:space="preserve"> HYPERLINK "http://www.thuto.org/ubh/web/html/tags1.htm" \l "doc_top" </w:instrText>
      </w:r>
      <w:r w:rsidRPr="00333F09">
        <w:rPr>
          <w:rFonts w:ascii="Agency FB" w:eastAsia="Times New Roman" w:hAnsi="Agency FB" w:cs="Times New Roman"/>
          <w:color w:val="000000"/>
          <w:sz w:val="24"/>
          <w:szCs w:val="24"/>
          <w:lang w:val="en-IN" w:eastAsia="en-IN"/>
        </w:rPr>
        <w:fldChar w:fldCharType="separate"/>
      </w:r>
      <w:r w:rsidRPr="00333F09">
        <w:rPr>
          <w:rFonts w:ascii="Agency FB" w:eastAsia="Times New Roman" w:hAnsi="Agency FB" w:cs="Times New Roman"/>
          <w:color w:val="0000FF"/>
          <w:sz w:val="24"/>
          <w:szCs w:val="24"/>
          <w:u w:val="single"/>
          <w:lang w:val="en-IN" w:eastAsia="en-IN"/>
        </w:rPr>
        <w:t>Back to top</w:t>
      </w:r>
      <w:r w:rsidRPr="00333F09">
        <w:rPr>
          <w:rFonts w:ascii="Agency FB" w:eastAsia="Times New Roman" w:hAnsi="Agency FB" w:cs="Times New Roman"/>
          <w:color w:val="000000"/>
          <w:sz w:val="24"/>
          <w:szCs w:val="24"/>
          <w:lang w:val="en-IN" w:eastAsia="en-IN"/>
        </w:rPr>
        <w:fldChar w:fldCharType="end"/>
      </w:r>
      <w:bookmarkEnd w:id="4"/>
    </w:p>
    <w:p w14:paraId="563A546A" w14:textId="77777777" w:rsidR="00333F09" w:rsidRPr="00333F09" w:rsidRDefault="00333F09" w:rsidP="00333F09">
      <w:pPr>
        <w:shd w:val="clear" w:color="auto" w:fill="FFFF66"/>
        <w:spacing w:before="100" w:beforeAutospacing="1" w:after="100" w:afterAutospacing="1" w:line="240" w:lineRule="auto"/>
        <w:outlineLvl w:val="1"/>
        <w:rPr>
          <w:rFonts w:ascii="Agency FB" w:eastAsia="Times New Roman" w:hAnsi="Agency FB" w:cs="Times New Roman"/>
          <w:b/>
          <w:bCs/>
          <w:color w:val="000000"/>
          <w:sz w:val="36"/>
          <w:szCs w:val="36"/>
          <w:lang w:val="en-IN" w:eastAsia="en-IN"/>
        </w:rPr>
      </w:pPr>
      <w:r w:rsidRPr="00333F09">
        <w:rPr>
          <w:rFonts w:ascii="Agency FB" w:eastAsia="Times New Roman" w:hAnsi="Agency FB" w:cs="Times New Roman"/>
          <w:b/>
          <w:bCs/>
          <w:color w:val="000000"/>
          <w:sz w:val="36"/>
          <w:szCs w:val="36"/>
          <w:lang w:val="en-IN" w:eastAsia="en-IN"/>
        </w:rPr>
        <w:t>Note on &lt;PRE&gt; &lt;/PRE</w:t>
      </w:r>
      <w:proofErr w:type="gramStart"/>
      <w:r w:rsidRPr="00333F09">
        <w:rPr>
          <w:rFonts w:ascii="Agency FB" w:eastAsia="Times New Roman" w:hAnsi="Agency FB" w:cs="Times New Roman"/>
          <w:b/>
          <w:bCs/>
          <w:color w:val="000000"/>
          <w:sz w:val="36"/>
          <w:szCs w:val="36"/>
          <w:lang w:val="en-IN" w:eastAsia="en-IN"/>
        </w:rPr>
        <w:t>&gt; :</w:t>
      </w:r>
      <w:proofErr w:type="gramEnd"/>
    </w:p>
    <w:p w14:paraId="16C53EA0" w14:textId="77777777" w:rsidR="00333F09" w:rsidRPr="00333F09" w:rsidRDefault="00333F09" w:rsidP="00333F09">
      <w:pPr>
        <w:spacing w:before="100" w:beforeAutospacing="1" w:after="100" w:afterAutospacing="1" w:line="240" w:lineRule="auto"/>
        <w:rPr>
          <w:rFonts w:ascii="Agency FB" w:eastAsia="Times New Roman" w:hAnsi="Agency FB" w:cs="Times New Roman"/>
          <w:color w:val="000000"/>
          <w:sz w:val="27"/>
          <w:szCs w:val="27"/>
          <w:lang w:val="en-IN" w:eastAsia="en-IN"/>
        </w:rPr>
      </w:pPr>
      <w:r w:rsidRPr="00333F09">
        <w:rPr>
          <w:rFonts w:ascii="Agency FB" w:eastAsia="Times New Roman" w:hAnsi="Agency FB" w:cs="Times New Roman"/>
          <w:color w:val="000000"/>
          <w:sz w:val="27"/>
          <w:szCs w:val="27"/>
          <w:lang w:val="en-IN" w:eastAsia="en-IN"/>
        </w:rPr>
        <w:t>The PRE element is used for </w:t>
      </w:r>
      <w:r w:rsidRPr="00333F09">
        <w:rPr>
          <w:rFonts w:ascii="Agency FB" w:eastAsia="Times New Roman" w:hAnsi="Agency FB" w:cs="Times New Roman"/>
          <w:i/>
          <w:iCs/>
          <w:color w:val="000000"/>
          <w:sz w:val="27"/>
          <w:szCs w:val="27"/>
          <w:lang w:val="en-IN" w:eastAsia="en-IN"/>
        </w:rPr>
        <w:t>pre-formatted text</w:t>
      </w:r>
      <w:r w:rsidRPr="00333F09">
        <w:rPr>
          <w:rFonts w:ascii="Agency FB" w:eastAsia="Times New Roman" w:hAnsi="Agency FB" w:cs="Times New Roman"/>
          <w:color w:val="000000"/>
          <w:sz w:val="27"/>
          <w:szCs w:val="27"/>
          <w:lang w:val="en-IN" w:eastAsia="en-IN"/>
        </w:rPr>
        <w:t xml:space="preserve">. What this means is that the text between the opening and closing tags is displayed exactly as shown in the HTML file. Normally, any line breaks etc. in the HTML file are ignored when the page is displayed: instead the browser breaks where it finds a &lt;BR&gt;, starts a new paragraph at a &lt;P&gt;, etc. One main use for &lt;PRE&gt; is when you have a large chunk of text in a plain text file which you want to display without having to convert all the paragraphs and tables to HTML formatting. The electronic text pages on this web-site use &lt;PRE&gt; to display entire chapters from the Project Gutenberg plain text </w:t>
      </w:r>
      <w:proofErr w:type="spellStart"/>
      <w:r w:rsidRPr="00333F09">
        <w:rPr>
          <w:rFonts w:ascii="Agency FB" w:eastAsia="Times New Roman" w:hAnsi="Agency FB" w:cs="Times New Roman"/>
          <w:color w:val="000000"/>
          <w:sz w:val="27"/>
          <w:szCs w:val="27"/>
          <w:lang w:val="en-IN" w:eastAsia="en-IN"/>
        </w:rPr>
        <w:t>etexts</w:t>
      </w:r>
      <w:proofErr w:type="spellEnd"/>
      <w:r w:rsidRPr="00333F09">
        <w:rPr>
          <w:rFonts w:ascii="Agency FB" w:eastAsia="Times New Roman" w:hAnsi="Agency FB" w:cs="Times New Roman"/>
          <w:color w:val="000000"/>
          <w:sz w:val="27"/>
          <w:szCs w:val="27"/>
          <w:lang w:val="en-IN" w:eastAsia="en-IN"/>
        </w:rPr>
        <w:t>.</w:t>
      </w:r>
    </w:p>
    <w:p w14:paraId="28004AFB" w14:textId="77777777" w:rsidR="00333F09" w:rsidRPr="00333F09" w:rsidRDefault="00333F09" w:rsidP="00333F09">
      <w:pPr>
        <w:spacing w:before="100" w:beforeAutospacing="1" w:after="100" w:afterAutospacing="1" w:line="240" w:lineRule="auto"/>
        <w:rPr>
          <w:rFonts w:ascii="Agency FB" w:eastAsia="Times New Roman" w:hAnsi="Agency FB" w:cs="Times New Roman"/>
          <w:color w:val="000000"/>
          <w:sz w:val="27"/>
          <w:szCs w:val="27"/>
          <w:lang w:val="en-IN" w:eastAsia="en-IN"/>
        </w:rPr>
      </w:pPr>
      <w:r w:rsidRPr="00333F09">
        <w:rPr>
          <w:rFonts w:ascii="Agency FB" w:eastAsia="Times New Roman" w:hAnsi="Agency FB" w:cs="Times New Roman"/>
          <w:color w:val="000000"/>
          <w:sz w:val="36"/>
          <w:szCs w:val="36"/>
          <w:lang w:val="en-IN" w:eastAsia="en-IN"/>
        </w:rPr>
        <w:t>Example:</w:t>
      </w:r>
    </w:p>
    <w:p w14:paraId="2E494445" w14:textId="77777777" w:rsidR="00333F09" w:rsidRPr="00333F09" w:rsidRDefault="00333F09" w:rsidP="00333F09">
      <w:pPr>
        <w:spacing w:before="100" w:beforeAutospacing="1" w:after="100" w:afterAutospacing="1" w:line="240" w:lineRule="auto"/>
        <w:rPr>
          <w:rFonts w:ascii="Agency FB" w:eastAsia="Times New Roman" w:hAnsi="Agency FB" w:cs="Times New Roman"/>
          <w:color w:val="000000"/>
          <w:sz w:val="27"/>
          <w:szCs w:val="27"/>
          <w:lang w:val="en-IN" w:eastAsia="en-IN"/>
        </w:rPr>
      </w:pPr>
      <w:r w:rsidRPr="00333F09">
        <w:rPr>
          <w:rFonts w:ascii="Agency FB" w:eastAsia="Times New Roman" w:hAnsi="Agency FB" w:cs="Times New Roman"/>
          <w:color w:val="000000"/>
          <w:sz w:val="27"/>
          <w:szCs w:val="27"/>
          <w:lang w:val="en-IN" w:eastAsia="en-IN"/>
        </w:rPr>
        <w:t>Consider the following code:</w:t>
      </w:r>
    </w:p>
    <w:p w14:paraId="4BCCD0AD" w14:textId="77777777" w:rsidR="00333F09" w:rsidRPr="00333F09" w:rsidRDefault="00333F09" w:rsidP="00333F09">
      <w:pP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333F09">
        <w:rPr>
          <w:rFonts w:ascii="Courier New" w:eastAsia="Times New Roman" w:hAnsi="Courier New" w:cs="Courier New"/>
          <w:color w:val="000000"/>
          <w:sz w:val="20"/>
          <w:szCs w:val="20"/>
          <w:lang w:val="en-IN" w:eastAsia="en-IN"/>
        </w:rPr>
        <w:t>&lt;P&gt;There was an old man of Peru</w:t>
      </w:r>
    </w:p>
    <w:p w14:paraId="0B6E4CE0" w14:textId="77777777" w:rsidR="00333F09" w:rsidRPr="00333F09" w:rsidRDefault="00333F09" w:rsidP="00333F09">
      <w:pP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333F09">
        <w:rPr>
          <w:rFonts w:ascii="Courier New" w:eastAsia="Times New Roman" w:hAnsi="Courier New" w:cs="Courier New"/>
          <w:color w:val="000000"/>
          <w:sz w:val="20"/>
          <w:szCs w:val="20"/>
          <w:lang w:val="en-IN" w:eastAsia="en-IN"/>
        </w:rPr>
        <w:t xml:space="preserve">Who dreamt he was eating his </w:t>
      </w:r>
      <w:proofErr w:type="gramStart"/>
      <w:r w:rsidRPr="00333F09">
        <w:rPr>
          <w:rFonts w:ascii="Courier New" w:eastAsia="Times New Roman" w:hAnsi="Courier New" w:cs="Courier New"/>
          <w:color w:val="000000"/>
          <w:sz w:val="20"/>
          <w:szCs w:val="20"/>
          <w:lang w:val="en-IN" w:eastAsia="en-IN"/>
        </w:rPr>
        <w:t>shoe</w:t>
      </w:r>
      <w:proofErr w:type="gramEnd"/>
    </w:p>
    <w:p w14:paraId="2187E08E" w14:textId="77777777" w:rsidR="00333F09" w:rsidRPr="00333F09" w:rsidRDefault="00333F09" w:rsidP="00333F09">
      <w:pP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333F09">
        <w:rPr>
          <w:rFonts w:ascii="Courier New" w:eastAsia="Times New Roman" w:hAnsi="Courier New" w:cs="Courier New"/>
          <w:color w:val="000000"/>
          <w:sz w:val="20"/>
          <w:szCs w:val="20"/>
          <w:lang w:val="en-IN" w:eastAsia="en-IN"/>
        </w:rPr>
        <w:t xml:space="preserve">    He woke up in the night</w:t>
      </w:r>
    </w:p>
    <w:p w14:paraId="74BE5D62" w14:textId="77777777" w:rsidR="00333F09" w:rsidRPr="00333F09" w:rsidRDefault="00333F09" w:rsidP="00333F09">
      <w:pP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333F09">
        <w:rPr>
          <w:rFonts w:ascii="Courier New" w:eastAsia="Times New Roman" w:hAnsi="Courier New" w:cs="Courier New"/>
          <w:color w:val="000000"/>
          <w:sz w:val="20"/>
          <w:szCs w:val="20"/>
          <w:lang w:val="en-IN" w:eastAsia="en-IN"/>
        </w:rPr>
        <w:t xml:space="preserve">    With a terrible fright</w:t>
      </w:r>
    </w:p>
    <w:p w14:paraId="4611627A" w14:textId="77777777" w:rsidR="00333F09" w:rsidRPr="00333F09" w:rsidRDefault="00333F09" w:rsidP="00333F09">
      <w:pP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333F09">
        <w:rPr>
          <w:rFonts w:ascii="Courier New" w:eastAsia="Times New Roman" w:hAnsi="Courier New" w:cs="Courier New"/>
          <w:color w:val="000000"/>
          <w:sz w:val="20"/>
          <w:szCs w:val="20"/>
          <w:lang w:val="en-IN" w:eastAsia="en-IN"/>
        </w:rPr>
        <w:t>And found it was perfectly true&lt;/P&gt;</w:t>
      </w:r>
    </w:p>
    <w:p w14:paraId="23FBAF20" w14:textId="77777777" w:rsidR="00333F09" w:rsidRPr="00333F09" w:rsidRDefault="00333F09" w:rsidP="00333F09">
      <w:pPr>
        <w:spacing w:before="100" w:beforeAutospacing="1" w:after="100" w:afterAutospacing="1" w:line="240" w:lineRule="auto"/>
        <w:rPr>
          <w:rFonts w:ascii="Agency FB" w:eastAsia="Times New Roman" w:hAnsi="Agency FB" w:cs="Times New Roman"/>
          <w:color w:val="000000"/>
          <w:sz w:val="27"/>
          <w:szCs w:val="27"/>
          <w:lang w:val="en-IN" w:eastAsia="en-IN"/>
        </w:rPr>
      </w:pPr>
      <w:r w:rsidRPr="00333F09">
        <w:rPr>
          <w:rFonts w:ascii="Agency FB" w:eastAsia="Times New Roman" w:hAnsi="Agency FB" w:cs="Times New Roman"/>
          <w:color w:val="000000"/>
          <w:sz w:val="27"/>
          <w:szCs w:val="27"/>
          <w:lang w:val="en-IN" w:eastAsia="en-IN"/>
        </w:rPr>
        <w:t>This will appear as follows:</w:t>
      </w:r>
    </w:p>
    <w:p w14:paraId="097A1913" w14:textId="77777777" w:rsidR="00333F09" w:rsidRPr="00333F09" w:rsidRDefault="00333F09" w:rsidP="00333F09">
      <w:pPr>
        <w:shd w:val="clear" w:color="auto" w:fill="F0FFF0"/>
        <w:spacing w:before="100" w:beforeAutospacing="1" w:after="100" w:afterAutospacing="1" w:line="240" w:lineRule="auto"/>
        <w:rPr>
          <w:rFonts w:ascii="Agency FB" w:eastAsia="Times New Roman" w:hAnsi="Agency FB" w:cs="Times New Roman"/>
          <w:color w:val="000000"/>
          <w:sz w:val="27"/>
          <w:szCs w:val="27"/>
          <w:lang w:val="en-IN" w:eastAsia="en-IN"/>
        </w:rPr>
      </w:pPr>
      <w:r w:rsidRPr="00333F09">
        <w:rPr>
          <w:rFonts w:ascii="Agency FB" w:eastAsia="Times New Roman" w:hAnsi="Agency FB" w:cs="Times New Roman"/>
          <w:color w:val="000000"/>
          <w:sz w:val="27"/>
          <w:szCs w:val="27"/>
          <w:lang w:val="en-IN" w:eastAsia="en-IN"/>
        </w:rPr>
        <w:t xml:space="preserve">There was an old man of Peru Who dreamt he was eating his shoe He woke up in the night </w:t>
      </w:r>
      <w:proofErr w:type="gramStart"/>
      <w:r w:rsidRPr="00333F09">
        <w:rPr>
          <w:rFonts w:ascii="Agency FB" w:eastAsia="Times New Roman" w:hAnsi="Agency FB" w:cs="Times New Roman"/>
          <w:color w:val="000000"/>
          <w:sz w:val="27"/>
          <w:szCs w:val="27"/>
          <w:lang w:val="en-IN" w:eastAsia="en-IN"/>
        </w:rPr>
        <w:t>With</w:t>
      </w:r>
      <w:proofErr w:type="gramEnd"/>
      <w:r w:rsidRPr="00333F09">
        <w:rPr>
          <w:rFonts w:ascii="Agency FB" w:eastAsia="Times New Roman" w:hAnsi="Agency FB" w:cs="Times New Roman"/>
          <w:color w:val="000000"/>
          <w:sz w:val="27"/>
          <w:szCs w:val="27"/>
          <w:lang w:val="en-IN" w:eastAsia="en-IN"/>
        </w:rPr>
        <w:t xml:space="preserve"> a terrible fright And found it was perfectly true</w:t>
      </w:r>
    </w:p>
    <w:p w14:paraId="2C209517" w14:textId="77777777" w:rsidR="00333F09" w:rsidRPr="00333F09" w:rsidRDefault="00333F09" w:rsidP="00333F09">
      <w:pPr>
        <w:spacing w:before="100" w:beforeAutospacing="1" w:after="100" w:afterAutospacing="1" w:line="240" w:lineRule="auto"/>
        <w:rPr>
          <w:rFonts w:ascii="Agency FB" w:eastAsia="Times New Roman" w:hAnsi="Agency FB" w:cs="Times New Roman"/>
          <w:color w:val="000000"/>
          <w:sz w:val="27"/>
          <w:szCs w:val="27"/>
          <w:lang w:val="en-IN" w:eastAsia="en-IN"/>
        </w:rPr>
      </w:pPr>
      <w:r w:rsidRPr="00333F09">
        <w:rPr>
          <w:rFonts w:ascii="Agency FB" w:eastAsia="Times New Roman" w:hAnsi="Agency FB" w:cs="Times New Roman"/>
          <w:color w:val="000000"/>
          <w:sz w:val="27"/>
          <w:szCs w:val="27"/>
          <w:lang w:val="en-IN" w:eastAsia="en-IN"/>
        </w:rPr>
        <w:t>The spacing and line breaks in the HTML code are ignored. To get the right result we would normally use formatting tags:</w:t>
      </w:r>
    </w:p>
    <w:p w14:paraId="79046D1E" w14:textId="77777777" w:rsidR="00333F09" w:rsidRPr="00333F09" w:rsidRDefault="00333F09" w:rsidP="00333F09">
      <w:pPr>
        <w:shd w:val="clear" w:color="auto" w:fill="F0F8FF"/>
        <w:spacing w:before="100" w:beforeAutospacing="1" w:after="100" w:afterAutospacing="1" w:line="240" w:lineRule="auto"/>
        <w:rPr>
          <w:rFonts w:ascii="Agency FB" w:eastAsia="Times New Roman" w:hAnsi="Agency FB" w:cs="Times New Roman"/>
          <w:color w:val="000000"/>
          <w:sz w:val="27"/>
          <w:szCs w:val="27"/>
          <w:lang w:val="en-IN" w:eastAsia="en-IN"/>
        </w:rPr>
      </w:pPr>
      <w:r w:rsidRPr="00333F09">
        <w:rPr>
          <w:rFonts w:ascii="Courier New" w:eastAsia="Times New Roman" w:hAnsi="Courier New" w:cs="Courier New"/>
          <w:color w:val="000000"/>
          <w:sz w:val="20"/>
          <w:szCs w:val="20"/>
          <w:lang w:val="en-IN" w:eastAsia="en-IN"/>
        </w:rPr>
        <w:t>&lt;P&gt;There was an old man of Peru&lt;BR&gt; Who dreamt he was eating his shoe&lt;BR&gt; He woke up in the night&lt;BR&gt; With a terrible fright&lt;BR&gt; And found it was perfectly true&lt;/P&gt;</w:t>
      </w:r>
    </w:p>
    <w:p w14:paraId="39DB08F7" w14:textId="77777777" w:rsidR="00333F09" w:rsidRPr="00333F09" w:rsidRDefault="00333F09" w:rsidP="00333F09">
      <w:pPr>
        <w:spacing w:after="0" w:line="240" w:lineRule="auto"/>
        <w:rPr>
          <w:rFonts w:ascii="Times New Roman" w:eastAsia="Times New Roman" w:hAnsi="Times New Roman" w:cs="Times New Roman"/>
          <w:sz w:val="24"/>
          <w:szCs w:val="24"/>
          <w:lang w:val="en-IN" w:eastAsia="en-IN"/>
        </w:rPr>
      </w:pPr>
      <w:r w:rsidRPr="00333F09">
        <w:rPr>
          <w:rFonts w:ascii="Agency FB" w:eastAsia="Times New Roman" w:hAnsi="Agency FB" w:cs="Times New Roman"/>
          <w:color w:val="000000"/>
          <w:sz w:val="27"/>
          <w:szCs w:val="27"/>
          <w:shd w:val="clear" w:color="auto" w:fill="FFFFF0"/>
          <w:lang w:val="en-IN" w:eastAsia="en-IN"/>
        </w:rPr>
        <w:lastRenderedPageBreak/>
        <w:t>which produces</w:t>
      </w:r>
    </w:p>
    <w:p w14:paraId="22F3C951" w14:textId="77777777" w:rsidR="00333F09" w:rsidRPr="00333F09" w:rsidRDefault="00333F09" w:rsidP="00333F09">
      <w:pPr>
        <w:shd w:val="clear" w:color="auto" w:fill="F0FFF0"/>
        <w:spacing w:before="100" w:beforeAutospacing="1" w:after="100" w:afterAutospacing="1" w:line="240" w:lineRule="auto"/>
        <w:rPr>
          <w:rFonts w:ascii="Agency FB" w:eastAsia="Times New Roman" w:hAnsi="Agency FB" w:cs="Times New Roman"/>
          <w:color w:val="000000"/>
          <w:sz w:val="27"/>
          <w:szCs w:val="27"/>
          <w:lang w:val="en-IN" w:eastAsia="en-IN"/>
        </w:rPr>
      </w:pPr>
      <w:r w:rsidRPr="00333F09">
        <w:rPr>
          <w:rFonts w:ascii="Courier New" w:eastAsia="Times New Roman" w:hAnsi="Courier New" w:cs="Courier New"/>
          <w:color w:val="000000"/>
          <w:sz w:val="20"/>
          <w:szCs w:val="20"/>
          <w:lang w:val="en-IN" w:eastAsia="en-IN"/>
        </w:rPr>
        <w:t>There was an old man of Peru</w:t>
      </w:r>
      <w:r w:rsidRPr="00333F09">
        <w:rPr>
          <w:rFonts w:ascii="Courier New" w:eastAsia="Times New Roman" w:hAnsi="Courier New" w:cs="Courier New"/>
          <w:color w:val="000000"/>
          <w:sz w:val="20"/>
          <w:szCs w:val="20"/>
          <w:lang w:val="en-IN" w:eastAsia="en-IN"/>
        </w:rPr>
        <w:br/>
        <w:t>Who dreamt he was eating his shoe</w:t>
      </w:r>
      <w:r w:rsidRPr="00333F09">
        <w:rPr>
          <w:rFonts w:ascii="Courier New" w:eastAsia="Times New Roman" w:hAnsi="Courier New" w:cs="Courier New"/>
          <w:color w:val="000000"/>
          <w:sz w:val="20"/>
          <w:szCs w:val="20"/>
          <w:lang w:val="en-IN" w:eastAsia="en-IN"/>
        </w:rPr>
        <w:br/>
        <w:t>He woke up in the night</w:t>
      </w:r>
      <w:r w:rsidRPr="00333F09">
        <w:rPr>
          <w:rFonts w:ascii="Courier New" w:eastAsia="Times New Roman" w:hAnsi="Courier New" w:cs="Courier New"/>
          <w:color w:val="000000"/>
          <w:sz w:val="20"/>
          <w:szCs w:val="20"/>
          <w:lang w:val="en-IN" w:eastAsia="en-IN"/>
        </w:rPr>
        <w:br/>
        <w:t>With a terrible fright</w:t>
      </w:r>
      <w:r w:rsidRPr="00333F09">
        <w:rPr>
          <w:rFonts w:ascii="Courier New" w:eastAsia="Times New Roman" w:hAnsi="Courier New" w:cs="Courier New"/>
          <w:color w:val="000000"/>
          <w:sz w:val="20"/>
          <w:szCs w:val="20"/>
          <w:lang w:val="en-IN" w:eastAsia="en-IN"/>
        </w:rPr>
        <w:br/>
        <w:t>And found it was perfectly true</w:t>
      </w:r>
    </w:p>
    <w:p w14:paraId="7D7EFD3E" w14:textId="77777777" w:rsidR="00333F09" w:rsidRPr="00333F09" w:rsidRDefault="00333F09" w:rsidP="00333F09">
      <w:pPr>
        <w:spacing w:after="0" w:line="240" w:lineRule="auto"/>
        <w:rPr>
          <w:rFonts w:ascii="Times New Roman" w:eastAsia="Times New Roman" w:hAnsi="Times New Roman" w:cs="Times New Roman"/>
          <w:sz w:val="24"/>
          <w:szCs w:val="24"/>
          <w:lang w:val="en-IN" w:eastAsia="en-IN"/>
        </w:rPr>
      </w:pPr>
      <w:r w:rsidRPr="00333F09">
        <w:rPr>
          <w:rFonts w:ascii="Agency FB" w:eastAsia="Times New Roman" w:hAnsi="Agency FB" w:cs="Times New Roman"/>
          <w:color w:val="000000"/>
          <w:sz w:val="27"/>
          <w:szCs w:val="27"/>
          <w:shd w:val="clear" w:color="auto" w:fill="FFFFF0"/>
          <w:lang w:val="en-IN" w:eastAsia="en-IN"/>
        </w:rPr>
        <w:t>However, we can use the &lt;PRE&gt; element:</w:t>
      </w:r>
    </w:p>
    <w:p w14:paraId="0BC6250B" w14:textId="77777777" w:rsidR="00333F09" w:rsidRPr="00333F09" w:rsidRDefault="00333F09" w:rsidP="00333F09">
      <w:pP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333F09">
        <w:rPr>
          <w:rFonts w:ascii="Courier New" w:eastAsia="Times New Roman" w:hAnsi="Courier New" w:cs="Courier New"/>
          <w:color w:val="000000"/>
          <w:sz w:val="20"/>
          <w:szCs w:val="20"/>
          <w:lang w:val="en-IN" w:eastAsia="en-IN"/>
        </w:rPr>
        <w:t>&lt;PRE&gt;There was an old man of Peru</w:t>
      </w:r>
    </w:p>
    <w:p w14:paraId="4B87D1AA" w14:textId="77777777" w:rsidR="00333F09" w:rsidRPr="00333F09" w:rsidRDefault="00333F09" w:rsidP="00333F09">
      <w:pP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333F09">
        <w:rPr>
          <w:rFonts w:ascii="Courier New" w:eastAsia="Times New Roman" w:hAnsi="Courier New" w:cs="Courier New"/>
          <w:color w:val="000000"/>
          <w:sz w:val="20"/>
          <w:szCs w:val="20"/>
          <w:lang w:val="en-IN" w:eastAsia="en-IN"/>
        </w:rPr>
        <w:t xml:space="preserve">Who dreamt he was eating his </w:t>
      </w:r>
      <w:proofErr w:type="gramStart"/>
      <w:r w:rsidRPr="00333F09">
        <w:rPr>
          <w:rFonts w:ascii="Courier New" w:eastAsia="Times New Roman" w:hAnsi="Courier New" w:cs="Courier New"/>
          <w:color w:val="000000"/>
          <w:sz w:val="20"/>
          <w:szCs w:val="20"/>
          <w:lang w:val="en-IN" w:eastAsia="en-IN"/>
        </w:rPr>
        <w:t>shoe</w:t>
      </w:r>
      <w:proofErr w:type="gramEnd"/>
    </w:p>
    <w:p w14:paraId="34834937" w14:textId="77777777" w:rsidR="00333F09" w:rsidRPr="00333F09" w:rsidRDefault="00333F09" w:rsidP="00333F09">
      <w:pP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333F09">
        <w:rPr>
          <w:rFonts w:ascii="Courier New" w:eastAsia="Times New Roman" w:hAnsi="Courier New" w:cs="Courier New"/>
          <w:color w:val="000000"/>
          <w:sz w:val="20"/>
          <w:szCs w:val="20"/>
          <w:lang w:val="en-IN" w:eastAsia="en-IN"/>
        </w:rPr>
        <w:t xml:space="preserve">    He woke up in the night</w:t>
      </w:r>
    </w:p>
    <w:p w14:paraId="2B9C9062" w14:textId="77777777" w:rsidR="00333F09" w:rsidRPr="00333F09" w:rsidRDefault="00333F09" w:rsidP="00333F09">
      <w:pP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333F09">
        <w:rPr>
          <w:rFonts w:ascii="Courier New" w:eastAsia="Times New Roman" w:hAnsi="Courier New" w:cs="Courier New"/>
          <w:color w:val="000000"/>
          <w:sz w:val="20"/>
          <w:szCs w:val="20"/>
          <w:lang w:val="en-IN" w:eastAsia="en-IN"/>
        </w:rPr>
        <w:t xml:space="preserve">    With a terrible fright</w:t>
      </w:r>
    </w:p>
    <w:p w14:paraId="305BCB6E" w14:textId="77777777" w:rsidR="00333F09" w:rsidRPr="00333F09" w:rsidRDefault="00333F09" w:rsidP="00333F09">
      <w:pP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333F09">
        <w:rPr>
          <w:rFonts w:ascii="Courier New" w:eastAsia="Times New Roman" w:hAnsi="Courier New" w:cs="Courier New"/>
          <w:color w:val="000000"/>
          <w:sz w:val="20"/>
          <w:szCs w:val="20"/>
          <w:lang w:val="en-IN" w:eastAsia="en-IN"/>
        </w:rPr>
        <w:t>And found it was perfectly true&lt;/PRE&gt;</w:t>
      </w:r>
    </w:p>
    <w:p w14:paraId="4C980DE8" w14:textId="77777777" w:rsidR="00333F09" w:rsidRPr="00333F09" w:rsidRDefault="00333F09" w:rsidP="00333F09">
      <w:pPr>
        <w:spacing w:before="100" w:beforeAutospacing="1" w:after="100" w:afterAutospacing="1" w:line="240" w:lineRule="auto"/>
        <w:rPr>
          <w:rFonts w:ascii="Agency FB" w:eastAsia="Times New Roman" w:hAnsi="Agency FB" w:cs="Times New Roman"/>
          <w:color w:val="000000"/>
          <w:sz w:val="27"/>
          <w:szCs w:val="27"/>
          <w:lang w:val="en-IN" w:eastAsia="en-IN"/>
        </w:rPr>
      </w:pPr>
      <w:r w:rsidRPr="00333F09">
        <w:rPr>
          <w:rFonts w:ascii="Agency FB" w:eastAsia="Times New Roman" w:hAnsi="Agency FB" w:cs="Times New Roman"/>
          <w:color w:val="000000"/>
          <w:sz w:val="27"/>
          <w:szCs w:val="27"/>
          <w:lang w:val="en-IN" w:eastAsia="en-IN"/>
        </w:rPr>
        <w:t>which will produce the following:</w:t>
      </w:r>
    </w:p>
    <w:p w14:paraId="005A5A0C" w14:textId="77777777" w:rsidR="00333F09" w:rsidRPr="00333F09" w:rsidRDefault="00333F09" w:rsidP="00333F09">
      <w:pPr>
        <w:shd w:val="clear" w:color="auto" w:fill="F0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333F09">
        <w:rPr>
          <w:rFonts w:ascii="Courier New" w:eastAsia="Times New Roman" w:hAnsi="Courier New" w:cs="Courier New"/>
          <w:color w:val="000000"/>
          <w:sz w:val="20"/>
          <w:szCs w:val="20"/>
          <w:lang w:val="en-IN" w:eastAsia="en-IN"/>
        </w:rPr>
        <w:t>There was an old man of Peru</w:t>
      </w:r>
    </w:p>
    <w:p w14:paraId="253D2CE4" w14:textId="77777777" w:rsidR="00333F09" w:rsidRPr="00333F09" w:rsidRDefault="00333F09" w:rsidP="00333F09">
      <w:pPr>
        <w:shd w:val="clear" w:color="auto" w:fill="F0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333F09">
        <w:rPr>
          <w:rFonts w:ascii="Courier New" w:eastAsia="Times New Roman" w:hAnsi="Courier New" w:cs="Courier New"/>
          <w:color w:val="000000"/>
          <w:sz w:val="20"/>
          <w:szCs w:val="20"/>
          <w:lang w:val="en-IN" w:eastAsia="en-IN"/>
        </w:rPr>
        <w:t xml:space="preserve">Who dreamt he was eating his </w:t>
      </w:r>
      <w:proofErr w:type="gramStart"/>
      <w:r w:rsidRPr="00333F09">
        <w:rPr>
          <w:rFonts w:ascii="Courier New" w:eastAsia="Times New Roman" w:hAnsi="Courier New" w:cs="Courier New"/>
          <w:color w:val="000000"/>
          <w:sz w:val="20"/>
          <w:szCs w:val="20"/>
          <w:lang w:val="en-IN" w:eastAsia="en-IN"/>
        </w:rPr>
        <w:t>shoe</w:t>
      </w:r>
      <w:proofErr w:type="gramEnd"/>
    </w:p>
    <w:p w14:paraId="36EFF8F4" w14:textId="77777777" w:rsidR="00333F09" w:rsidRPr="00333F09" w:rsidRDefault="00333F09" w:rsidP="00333F09">
      <w:pPr>
        <w:shd w:val="clear" w:color="auto" w:fill="F0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333F09">
        <w:rPr>
          <w:rFonts w:ascii="Courier New" w:eastAsia="Times New Roman" w:hAnsi="Courier New" w:cs="Courier New"/>
          <w:color w:val="000000"/>
          <w:sz w:val="20"/>
          <w:szCs w:val="20"/>
          <w:lang w:val="en-IN" w:eastAsia="en-IN"/>
        </w:rPr>
        <w:t xml:space="preserve">    He woke up in the night</w:t>
      </w:r>
    </w:p>
    <w:p w14:paraId="2F2E6D80" w14:textId="77777777" w:rsidR="00333F09" w:rsidRPr="00333F09" w:rsidRDefault="00333F09" w:rsidP="00333F09">
      <w:pPr>
        <w:shd w:val="clear" w:color="auto" w:fill="F0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333F09">
        <w:rPr>
          <w:rFonts w:ascii="Courier New" w:eastAsia="Times New Roman" w:hAnsi="Courier New" w:cs="Courier New"/>
          <w:color w:val="000000"/>
          <w:sz w:val="20"/>
          <w:szCs w:val="20"/>
          <w:lang w:val="en-IN" w:eastAsia="en-IN"/>
        </w:rPr>
        <w:t xml:space="preserve">    With a terrible fright</w:t>
      </w:r>
    </w:p>
    <w:p w14:paraId="232B9E92" w14:textId="77777777" w:rsidR="00333F09" w:rsidRPr="00333F09" w:rsidRDefault="00333F09" w:rsidP="00333F09">
      <w:pPr>
        <w:shd w:val="clear" w:color="auto" w:fill="F0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333F09">
        <w:rPr>
          <w:rFonts w:ascii="Courier New" w:eastAsia="Times New Roman" w:hAnsi="Courier New" w:cs="Courier New"/>
          <w:color w:val="000000"/>
          <w:sz w:val="20"/>
          <w:szCs w:val="20"/>
          <w:lang w:val="en-IN" w:eastAsia="en-IN"/>
        </w:rPr>
        <w:t>And found it was perfectly true</w:t>
      </w:r>
    </w:p>
    <w:p w14:paraId="5B6EFD10" w14:textId="77777777" w:rsidR="00333F09" w:rsidRPr="00333F09" w:rsidRDefault="00333F09" w:rsidP="00333F09">
      <w:pPr>
        <w:spacing w:before="100" w:beforeAutospacing="1" w:after="100" w:afterAutospacing="1" w:line="240" w:lineRule="auto"/>
        <w:rPr>
          <w:rFonts w:ascii="Agency FB" w:eastAsia="Times New Roman" w:hAnsi="Agency FB" w:cs="Times New Roman"/>
          <w:color w:val="000000"/>
          <w:sz w:val="27"/>
          <w:szCs w:val="27"/>
          <w:lang w:val="en-IN" w:eastAsia="en-IN"/>
        </w:rPr>
      </w:pPr>
      <w:r w:rsidRPr="00333F09">
        <w:rPr>
          <w:rFonts w:ascii="Agency FB" w:eastAsia="Times New Roman" w:hAnsi="Agency FB" w:cs="Times New Roman"/>
          <w:color w:val="000000"/>
          <w:sz w:val="27"/>
          <w:szCs w:val="27"/>
          <w:lang w:val="en-IN" w:eastAsia="en-IN"/>
        </w:rPr>
        <w:t>This can be useful where you already have, for example, tabulated data in a plain text file:</w:t>
      </w:r>
    </w:p>
    <w:p w14:paraId="4BEF273A" w14:textId="77777777" w:rsidR="00333F09" w:rsidRPr="00333F09" w:rsidRDefault="00333F09" w:rsidP="00333F09">
      <w:pP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333F09">
        <w:rPr>
          <w:rFonts w:ascii="Courier New" w:eastAsia="Times New Roman" w:hAnsi="Courier New" w:cs="Courier New"/>
          <w:color w:val="000000"/>
          <w:sz w:val="20"/>
          <w:szCs w:val="20"/>
          <w:lang w:val="en-IN" w:eastAsia="en-IN"/>
        </w:rPr>
        <w:t>&lt;PRE&gt;</w:t>
      </w:r>
    </w:p>
    <w:p w14:paraId="30C0C2CC" w14:textId="77777777" w:rsidR="00333F09" w:rsidRPr="00333F09" w:rsidRDefault="00333F09" w:rsidP="00333F09">
      <w:pP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333F09">
        <w:rPr>
          <w:rFonts w:ascii="Courier New" w:eastAsia="Times New Roman" w:hAnsi="Courier New" w:cs="Courier New"/>
          <w:color w:val="000000"/>
          <w:sz w:val="20"/>
          <w:szCs w:val="20"/>
          <w:lang w:val="en-IN" w:eastAsia="en-IN"/>
        </w:rPr>
        <w:t xml:space="preserve">                                             line</w:t>
      </w:r>
    </w:p>
    <w:p w14:paraId="6DFDE712" w14:textId="77777777" w:rsidR="00333F09" w:rsidRPr="00333F09" w:rsidRDefault="00333F09" w:rsidP="00333F09">
      <w:pP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333F09">
        <w:rPr>
          <w:rFonts w:ascii="Courier New" w:eastAsia="Times New Roman" w:hAnsi="Courier New" w:cs="Courier New"/>
          <w:color w:val="000000"/>
          <w:sz w:val="20"/>
          <w:szCs w:val="20"/>
          <w:lang w:val="en-IN" w:eastAsia="en-IN"/>
        </w:rPr>
        <w:t>There was an old man of Peru                    1</w:t>
      </w:r>
    </w:p>
    <w:p w14:paraId="40968B02" w14:textId="77777777" w:rsidR="00333F09" w:rsidRPr="00333F09" w:rsidRDefault="00333F09" w:rsidP="00333F09">
      <w:pP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333F09">
        <w:rPr>
          <w:rFonts w:ascii="Courier New" w:eastAsia="Times New Roman" w:hAnsi="Courier New" w:cs="Courier New"/>
          <w:color w:val="000000"/>
          <w:sz w:val="20"/>
          <w:szCs w:val="20"/>
          <w:lang w:val="en-IN" w:eastAsia="en-IN"/>
        </w:rPr>
        <w:t xml:space="preserve">Who dreamt he was eating his shoe               </w:t>
      </w:r>
      <w:proofErr w:type="gramStart"/>
      <w:r w:rsidRPr="00333F09">
        <w:rPr>
          <w:rFonts w:ascii="Courier New" w:eastAsia="Times New Roman" w:hAnsi="Courier New" w:cs="Courier New"/>
          <w:color w:val="000000"/>
          <w:sz w:val="20"/>
          <w:szCs w:val="20"/>
          <w:lang w:val="en-IN" w:eastAsia="en-IN"/>
        </w:rPr>
        <w:t>2</w:t>
      </w:r>
      <w:proofErr w:type="gramEnd"/>
    </w:p>
    <w:p w14:paraId="6A5FB419" w14:textId="77777777" w:rsidR="00333F09" w:rsidRPr="00333F09" w:rsidRDefault="00333F09" w:rsidP="00333F09">
      <w:pP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333F09">
        <w:rPr>
          <w:rFonts w:ascii="Courier New" w:eastAsia="Times New Roman" w:hAnsi="Courier New" w:cs="Courier New"/>
          <w:color w:val="000000"/>
          <w:sz w:val="20"/>
          <w:szCs w:val="20"/>
          <w:lang w:val="en-IN" w:eastAsia="en-IN"/>
        </w:rPr>
        <w:t xml:space="preserve">    He woke up in the night                     3</w:t>
      </w:r>
    </w:p>
    <w:p w14:paraId="748D2441" w14:textId="77777777" w:rsidR="00333F09" w:rsidRPr="00333F09" w:rsidRDefault="00333F09" w:rsidP="00333F09">
      <w:pP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333F09">
        <w:rPr>
          <w:rFonts w:ascii="Courier New" w:eastAsia="Times New Roman" w:hAnsi="Courier New" w:cs="Courier New"/>
          <w:color w:val="000000"/>
          <w:sz w:val="20"/>
          <w:szCs w:val="20"/>
          <w:lang w:val="en-IN" w:eastAsia="en-IN"/>
        </w:rPr>
        <w:t xml:space="preserve">    With a terrible fright                      4</w:t>
      </w:r>
    </w:p>
    <w:p w14:paraId="65B4D782" w14:textId="77777777" w:rsidR="00333F09" w:rsidRPr="00333F09" w:rsidRDefault="00333F09" w:rsidP="00333F09">
      <w:pP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333F09">
        <w:rPr>
          <w:rFonts w:ascii="Courier New" w:eastAsia="Times New Roman" w:hAnsi="Courier New" w:cs="Courier New"/>
          <w:color w:val="000000"/>
          <w:sz w:val="20"/>
          <w:szCs w:val="20"/>
          <w:lang w:val="en-IN" w:eastAsia="en-IN"/>
        </w:rPr>
        <w:t>And found it was perfectly true                 5</w:t>
      </w:r>
    </w:p>
    <w:p w14:paraId="65BC86D8" w14:textId="77777777" w:rsidR="00333F09" w:rsidRPr="00333F09" w:rsidRDefault="00333F09" w:rsidP="00333F09">
      <w:pP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333F09">
        <w:rPr>
          <w:rFonts w:ascii="Courier New" w:eastAsia="Times New Roman" w:hAnsi="Courier New" w:cs="Courier New"/>
          <w:color w:val="000000"/>
          <w:sz w:val="20"/>
          <w:szCs w:val="20"/>
          <w:lang w:val="en-IN" w:eastAsia="en-IN"/>
        </w:rPr>
        <w:t>&lt;/PRE&gt;</w:t>
      </w:r>
    </w:p>
    <w:p w14:paraId="0C8DE689" w14:textId="77777777" w:rsidR="00333F09" w:rsidRPr="00333F09" w:rsidRDefault="00333F09" w:rsidP="00333F09">
      <w:pPr>
        <w:spacing w:before="100" w:beforeAutospacing="1" w:after="100" w:afterAutospacing="1" w:line="240" w:lineRule="auto"/>
        <w:rPr>
          <w:rFonts w:ascii="Agency FB" w:eastAsia="Times New Roman" w:hAnsi="Agency FB" w:cs="Times New Roman"/>
          <w:color w:val="000000"/>
          <w:sz w:val="27"/>
          <w:szCs w:val="27"/>
          <w:lang w:val="en-IN" w:eastAsia="en-IN"/>
        </w:rPr>
      </w:pPr>
      <w:r w:rsidRPr="00333F09">
        <w:rPr>
          <w:rFonts w:ascii="Agency FB" w:eastAsia="Times New Roman" w:hAnsi="Agency FB" w:cs="Times New Roman"/>
          <w:color w:val="000000"/>
          <w:sz w:val="27"/>
          <w:szCs w:val="27"/>
          <w:lang w:val="en-IN" w:eastAsia="en-IN"/>
        </w:rPr>
        <w:t>which will produce the following:</w:t>
      </w:r>
    </w:p>
    <w:p w14:paraId="3AD1D5FC" w14:textId="77777777" w:rsidR="00333F09" w:rsidRPr="00333F09" w:rsidRDefault="00333F09" w:rsidP="00333F09">
      <w:pPr>
        <w:shd w:val="clear" w:color="auto" w:fill="F0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14:paraId="1F0AF193" w14:textId="77777777" w:rsidR="00333F09" w:rsidRPr="00333F09" w:rsidRDefault="00333F09" w:rsidP="00333F09">
      <w:pPr>
        <w:shd w:val="clear" w:color="auto" w:fill="F0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333F09">
        <w:rPr>
          <w:rFonts w:ascii="Courier New" w:eastAsia="Times New Roman" w:hAnsi="Courier New" w:cs="Courier New"/>
          <w:color w:val="000000"/>
          <w:sz w:val="20"/>
          <w:szCs w:val="20"/>
          <w:lang w:val="en-IN" w:eastAsia="en-IN"/>
        </w:rPr>
        <w:t xml:space="preserve">                                             line</w:t>
      </w:r>
    </w:p>
    <w:p w14:paraId="01E263C1" w14:textId="77777777" w:rsidR="00333F09" w:rsidRPr="00333F09" w:rsidRDefault="00333F09" w:rsidP="00333F09">
      <w:pPr>
        <w:shd w:val="clear" w:color="auto" w:fill="F0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333F09">
        <w:rPr>
          <w:rFonts w:ascii="Courier New" w:eastAsia="Times New Roman" w:hAnsi="Courier New" w:cs="Courier New"/>
          <w:color w:val="000000"/>
          <w:sz w:val="20"/>
          <w:szCs w:val="20"/>
          <w:lang w:val="en-IN" w:eastAsia="en-IN"/>
        </w:rPr>
        <w:t>There was an old man of Peru                    1</w:t>
      </w:r>
    </w:p>
    <w:p w14:paraId="6519A44D" w14:textId="77777777" w:rsidR="00333F09" w:rsidRPr="00333F09" w:rsidRDefault="00333F09" w:rsidP="00333F09">
      <w:pPr>
        <w:shd w:val="clear" w:color="auto" w:fill="F0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333F09">
        <w:rPr>
          <w:rFonts w:ascii="Courier New" w:eastAsia="Times New Roman" w:hAnsi="Courier New" w:cs="Courier New"/>
          <w:color w:val="000000"/>
          <w:sz w:val="20"/>
          <w:szCs w:val="20"/>
          <w:lang w:val="en-IN" w:eastAsia="en-IN"/>
        </w:rPr>
        <w:t xml:space="preserve">Who dreamt he was eating his shoe               </w:t>
      </w:r>
      <w:proofErr w:type="gramStart"/>
      <w:r w:rsidRPr="00333F09">
        <w:rPr>
          <w:rFonts w:ascii="Courier New" w:eastAsia="Times New Roman" w:hAnsi="Courier New" w:cs="Courier New"/>
          <w:color w:val="000000"/>
          <w:sz w:val="20"/>
          <w:szCs w:val="20"/>
          <w:lang w:val="en-IN" w:eastAsia="en-IN"/>
        </w:rPr>
        <w:t>2</w:t>
      </w:r>
      <w:proofErr w:type="gramEnd"/>
    </w:p>
    <w:p w14:paraId="23C0F8DD" w14:textId="77777777" w:rsidR="00333F09" w:rsidRPr="00333F09" w:rsidRDefault="00333F09" w:rsidP="00333F09">
      <w:pPr>
        <w:shd w:val="clear" w:color="auto" w:fill="F0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333F09">
        <w:rPr>
          <w:rFonts w:ascii="Courier New" w:eastAsia="Times New Roman" w:hAnsi="Courier New" w:cs="Courier New"/>
          <w:color w:val="000000"/>
          <w:sz w:val="20"/>
          <w:szCs w:val="20"/>
          <w:lang w:val="en-IN" w:eastAsia="en-IN"/>
        </w:rPr>
        <w:t xml:space="preserve">    He woke up in the night                     3</w:t>
      </w:r>
    </w:p>
    <w:p w14:paraId="3D180D6D" w14:textId="77777777" w:rsidR="00333F09" w:rsidRPr="00333F09" w:rsidRDefault="00333F09" w:rsidP="00333F09">
      <w:pPr>
        <w:shd w:val="clear" w:color="auto" w:fill="F0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333F09">
        <w:rPr>
          <w:rFonts w:ascii="Courier New" w:eastAsia="Times New Roman" w:hAnsi="Courier New" w:cs="Courier New"/>
          <w:color w:val="000000"/>
          <w:sz w:val="20"/>
          <w:szCs w:val="20"/>
          <w:lang w:val="en-IN" w:eastAsia="en-IN"/>
        </w:rPr>
        <w:t xml:space="preserve">    With a terrible fright                      4</w:t>
      </w:r>
    </w:p>
    <w:p w14:paraId="5EC7F1F3" w14:textId="77777777" w:rsidR="00333F09" w:rsidRPr="00333F09" w:rsidRDefault="00333F09" w:rsidP="00333F09">
      <w:pPr>
        <w:shd w:val="clear" w:color="auto" w:fill="F0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333F09">
        <w:rPr>
          <w:rFonts w:ascii="Courier New" w:eastAsia="Times New Roman" w:hAnsi="Courier New" w:cs="Courier New"/>
          <w:color w:val="000000"/>
          <w:sz w:val="20"/>
          <w:szCs w:val="20"/>
          <w:lang w:val="en-IN" w:eastAsia="en-IN"/>
        </w:rPr>
        <w:t>And found it was perfectly true                 5</w:t>
      </w:r>
    </w:p>
    <w:p w14:paraId="3799F1F0" w14:textId="77777777" w:rsidR="00333F09" w:rsidRPr="00333F09" w:rsidRDefault="00333F09" w:rsidP="00333F09">
      <w:pPr>
        <w:spacing w:before="100" w:beforeAutospacing="1" w:after="100" w:afterAutospacing="1" w:line="240" w:lineRule="auto"/>
        <w:rPr>
          <w:rFonts w:ascii="Agency FB" w:eastAsia="Times New Roman" w:hAnsi="Agency FB" w:cs="Times New Roman"/>
          <w:color w:val="000000"/>
          <w:sz w:val="27"/>
          <w:szCs w:val="27"/>
          <w:lang w:val="en-IN" w:eastAsia="en-IN"/>
        </w:rPr>
      </w:pPr>
      <w:r w:rsidRPr="00333F09">
        <w:rPr>
          <w:rFonts w:ascii="Agency FB" w:eastAsia="Times New Roman" w:hAnsi="Agency FB" w:cs="Times New Roman"/>
          <w:color w:val="000000"/>
          <w:sz w:val="27"/>
          <w:szCs w:val="27"/>
          <w:lang w:val="en-IN" w:eastAsia="en-IN"/>
        </w:rPr>
        <w:t>whereas without the &lt;PRE&gt; it would have produced</w:t>
      </w:r>
    </w:p>
    <w:p w14:paraId="27E344ED" w14:textId="77777777" w:rsidR="00333F09" w:rsidRPr="00333F09" w:rsidRDefault="00333F09" w:rsidP="00333F09">
      <w:pPr>
        <w:shd w:val="clear" w:color="auto" w:fill="F0FFF0"/>
        <w:spacing w:before="100" w:beforeAutospacing="1" w:after="100" w:afterAutospacing="1" w:line="240" w:lineRule="auto"/>
        <w:rPr>
          <w:rFonts w:ascii="Agency FB" w:eastAsia="Times New Roman" w:hAnsi="Agency FB" w:cs="Times New Roman"/>
          <w:color w:val="000000"/>
          <w:sz w:val="27"/>
          <w:szCs w:val="27"/>
          <w:lang w:val="en-IN" w:eastAsia="en-IN"/>
        </w:rPr>
      </w:pPr>
      <w:r w:rsidRPr="00333F09">
        <w:rPr>
          <w:rFonts w:ascii="Agency FB" w:eastAsia="Times New Roman" w:hAnsi="Agency FB" w:cs="Times New Roman"/>
          <w:color w:val="000000"/>
          <w:sz w:val="27"/>
          <w:szCs w:val="27"/>
          <w:lang w:val="en-IN" w:eastAsia="en-IN"/>
        </w:rPr>
        <w:t>line There was an old man of Peru 1 Who dreamt he was eating his shoe 2 He woke up in the night 3 With a terrible fright 4 And found it was perfectly true 5</w:t>
      </w:r>
    </w:p>
    <w:p w14:paraId="54D80F8A" w14:textId="77777777" w:rsidR="00333F09" w:rsidRPr="00333F09" w:rsidRDefault="00333F09" w:rsidP="00333F09">
      <w:pPr>
        <w:spacing w:before="100" w:beforeAutospacing="1" w:after="100" w:afterAutospacing="1" w:line="240" w:lineRule="auto"/>
        <w:rPr>
          <w:rFonts w:ascii="Agency FB" w:eastAsia="Times New Roman" w:hAnsi="Agency FB" w:cs="Times New Roman"/>
          <w:color w:val="000000"/>
          <w:sz w:val="27"/>
          <w:szCs w:val="27"/>
          <w:lang w:val="en-IN" w:eastAsia="en-IN"/>
        </w:rPr>
      </w:pPr>
      <w:r w:rsidRPr="00333F09">
        <w:rPr>
          <w:rFonts w:ascii="Agency FB" w:eastAsia="Times New Roman" w:hAnsi="Agency FB" w:cs="Times New Roman"/>
          <w:color w:val="000000"/>
          <w:sz w:val="27"/>
          <w:szCs w:val="27"/>
          <w:lang w:val="en-IN" w:eastAsia="en-IN"/>
        </w:rPr>
        <w:t xml:space="preserve">&lt;PRE&gt; is thus very useful. </w:t>
      </w:r>
      <w:proofErr w:type="gramStart"/>
      <w:r w:rsidRPr="00333F09">
        <w:rPr>
          <w:rFonts w:ascii="Agency FB" w:eastAsia="Times New Roman" w:hAnsi="Agency FB" w:cs="Times New Roman"/>
          <w:color w:val="000000"/>
          <w:sz w:val="27"/>
          <w:szCs w:val="27"/>
          <w:lang w:val="en-IN" w:eastAsia="en-IN"/>
        </w:rPr>
        <w:t>However</w:t>
      </w:r>
      <w:proofErr w:type="gramEnd"/>
      <w:r w:rsidRPr="00333F09">
        <w:rPr>
          <w:rFonts w:ascii="Agency FB" w:eastAsia="Times New Roman" w:hAnsi="Agency FB" w:cs="Times New Roman"/>
          <w:color w:val="000000"/>
          <w:sz w:val="27"/>
          <w:szCs w:val="27"/>
          <w:lang w:val="en-IN" w:eastAsia="en-IN"/>
        </w:rPr>
        <w:t xml:space="preserve"> you should </w:t>
      </w:r>
      <w:r w:rsidRPr="00333F09">
        <w:rPr>
          <w:rFonts w:ascii="Agency FB" w:eastAsia="Times New Roman" w:hAnsi="Agency FB" w:cs="Times New Roman"/>
          <w:b/>
          <w:bCs/>
          <w:color w:val="000000"/>
          <w:sz w:val="24"/>
          <w:szCs w:val="24"/>
          <w:lang w:val="en-IN" w:eastAsia="en-IN"/>
        </w:rPr>
        <w:t>not</w:t>
      </w:r>
      <w:r w:rsidRPr="00333F09">
        <w:rPr>
          <w:rFonts w:ascii="Agency FB" w:eastAsia="Times New Roman" w:hAnsi="Agency FB" w:cs="Times New Roman"/>
          <w:color w:val="000000"/>
          <w:sz w:val="27"/>
          <w:szCs w:val="27"/>
          <w:lang w:val="en-IN" w:eastAsia="en-IN"/>
        </w:rPr>
        <w:t> use it as a substitute for HTML formatting when composing pages. Use it for converting existing text documents, or where the exact layout of characters is important (e.g. diagrams) but for ordinary text use the ordinary formatting elements such as &lt;P&gt;, &lt;LI&gt;, etc.</w:t>
      </w:r>
    </w:p>
    <w:p w14:paraId="7FD8F9FF" w14:textId="77777777" w:rsidR="00333F09" w:rsidRPr="00333F09" w:rsidRDefault="00333F09" w:rsidP="00333F09">
      <w:pPr>
        <w:spacing w:after="0" w:line="240" w:lineRule="auto"/>
        <w:rPr>
          <w:rFonts w:ascii="Times New Roman" w:eastAsia="Times New Roman" w:hAnsi="Times New Roman" w:cs="Times New Roman"/>
          <w:sz w:val="24"/>
          <w:szCs w:val="24"/>
          <w:lang w:val="en-IN" w:eastAsia="en-IN"/>
        </w:rPr>
      </w:pPr>
      <w:r w:rsidRPr="00333F09">
        <w:rPr>
          <w:rFonts w:ascii="Times New Roman" w:eastAsia="Times New Roman" w:hAnsi="Times New Roman" w:cs="Times New Roman"/>
          <w:sz w:val="24"/>
          <w:szCs w:val="24"/>
          <w:lang w:val="en-IN" w:eastAsia="en-IN"/>
        </w:rPr>
        <w:lastRenderedPageBreak/>
        <w:pict w14:anchorId="44FA5D46">
          <v:rect id="_x0000_i1027" style="width:0;height:1.5pt" o:hralign="center" o:hrstd="t" o:hrnoshade="t" o:hr="t" fillcolor="black" stroked="f"/>
        </w:pict>
      </w:r>
    </w:p>
    <w:bookmarkStart w:id="5" w:name="qtag"/>
    <w:p w14:paraId="41FB95CF" w14:textId="77777777" w:rsidR="00333F09" w:rsidRPr="00333F09" w:rsidRDefault="00333F09" w:rsidP="00333F09">
      <w:pPr>
        <w:spacing w:before="100" w:beforeAutospacing="1" w:after="100" w:afterAutospacing="1" w:line="240" w:lineRule="auto"/>
        <w:rPr>
          <w:rFonts w:ascii="Agency FB" w:eastAsia="Times New Roman" w:hAnsi="Agency FB" w:cs="Times New Roman"/>
          <w:color w:val="000000"/>
          <w:sz w:val="27"/>
          <w:szCs w:val="27"/>
          <w:lang w:val="en-IN" w:eastAsia="en-IN"/>
        </w:rPr>
      </w:pPr>
      <w:r w:rsidRPr="00333F09">
        <w:rPr>
          <w:rFonts w:ascii="Agency FB" w:eastAsia="Times New Roman" w:hAnsi="Agency FB" w:cs="Times New Roman"/>
          <w:color w:val="000000"/>
          <w:sz w:val="24"/>
          <w:szCs w:val="24"/>
          <w:lang w:val="en-IN" w:eastAsia="en-IN"/>
        </w:rPr>
        <w:fldChar w:fldCharType="begin"/>
      </w:r>
      <w:r w:rsidRPr="00333F09">
        <w:rPr>
          <w:rFonts w:ascii="Agency FB" w:eastAsia="Times New Roman" w:hAnsi="Agency FB" w:cs="Times New Roman"/>
          <w:color w:val="000000"/>
          <w:sz w:val="24"/>
          <w:szCs w:val="24"/>
          <w:lang w:val="en-IN" w:eastAsia="en-IN"/>
        </w:rPr>
        <w:instrText xml:space="preserve"> HYPERLINK "http://www.thuto.org/ubh/web/html/tags1.htm" \l "doc_top" </w:instrText>
      </w:r>
      <w:r w:rsidRPr="00333F09">
        <w:rPr>
          <w:rFonts w:ascii="Agency FB" w:eastAsia="Times New Roman" w:hAnsi="Agency FB" w:cs="Times New Roman"/>
          <w:color w:val="000000"/>
          <w:sz w:val="24"/>
          <w:szCs w:val="24"/>
          <w:lang w:val="en-IN" w:eastAsia="en-IN"/>
        </w:rPr>
        <w:fldChar w:fldCharType="separate"/>
      </w:r>
      <w:r w:rsidRPr="00333F09">
        <w:rPr>
          <w:rFonts w:ascii="Agency FB" w:eastAsia="Times New Roman" w:hAnsi="Agency FB" w:cs="Times New Roman"/>
          <w:color w:val="0000FF"/>
          <w:sz w:val="24"/>
          <w:szCs w:val="24"/>
          <w:u w:val="single"/>
          <w:lang w:val="en-IN" w:eastAsia="en-IN"/>
        </w:rPr>
        <w:t>Back to top</w:t>
      </w:r>
      <w:r w:rsidRPr="00333F09">
        <w:rPr>
          <w:rFonts w:ascii="Agency FB" w:eastAsia="Times New Roman" w:hAnsi="Agency FB" w:cs="Times New Roman"/>
          <w:color w:val="000000"/>
          <w:sz w:val="24"/>
          <w:szCs w:val="24"/>
          <w:lang w:val="en-IN" w:eastAsia="en-IN"/>
        </w:rPr>
        <w:fldChar w:fldCharType="end"/>
      </w:r>
      <w:bookmarkEnd w:id="5"/>
    </w:p>
    <w:p w14:paraId="6BAF0EDF" w14:textId="77777777" w:rsidR="00333F09" w:rsidRPr="00333F09" w:rsidRDefault="00333F09" w:rsidP="00333F09">
      <w:pPr>
        <w:shd w:val="clear" w:color="auto" w:fill="FFFF66"/>
        <w:spacing w:before="100" w:beforeAutospacing="1" w:after="100" w:afterAutospacing="1" w:line="240" w:lineRule="auto"/>
        <w:outlineLvl w:val="1"/>
        <w:rPr>
          <w:rFonts w:ascii="Agency FB" w:eastAsia="Times New Roman" w:hAnsi="Agency FB" w:cs="Times New Roman"/>
          <w:b/>
          <w:bCs/>
          <w:color w:val="000000"/>
          <w:sz w:val="36"/>
          <w:szCs w:val="36"/>
          <w:lang w:val="en-IN" w:eastAsia="en-IN"/>
        </w:rPr>
      </w:pPr>
      <w:r w:rsidRPr="00333F09">
        <w:rPr>
          <w:rFonts w:ascii="Agency FB" w:eastAsia="Times New Roman" w:hAnsi="Agency FB" w:cs="Times New Roman"/>
          <w:b/>
          <w:bCs/>
          <w:color w:val="000000"/>
          <w:sz w:val="36"/>
          <w:szCs w:val="36"/>
          <w:lang w:val="en-IN" w:eastAsia="en-IN"/>
        </w:rPr>
        <w:t>Note on the &lt;Q&gt; tag</w:t>
      </w:r>
    </w:p>
    <w:p w14:paraId="35DA77B3" w14:textId="77777777" w:rsidR="00333F09" w:rsidRPr="00333F09" w:rsidRDefault="00333F09" w:rsidP="00333F09">
      <w:pPr>
        <w:spacing w:before="100" w:beforeAutospacing="1" w:after="100" w:afterAutospacing="1" w:line="240" w:lineRule="auto"/>
        <w:rPr>
          <w:rFonts w:ascii="Agency FB" w:eastAsia="Times New Roman" w:hAnsi="Agency FB" w:cs="Times New Roman"/>
          <w:color w:val="000000"/>
          <w:sz w:val="27"/>
          <w:szCs w:val="27"/>
          <w:lang w:val="en-IN" w:eastAsia="en-IN"/>
        </w:rPr>
      </w:pPr>
      <w:r w:rsidRPr="00333F09">
        <w:rPr>
          <w:rFonts w:ascii="Agency FB" w:eastAsia="Times New Roman" w:hAnsi="Agency FB" w:cs="Times New Roman"/>
          <w:color w:val="000000"/>
          <w:sz w:val="27"/>
          <w:szCs w:val="27"/>
          <w:lang w:val="en-IN" w:eastAsia="en-IN"/>
        </w:rPr>
        <w:t>The &lt;Q&gt; tag is the equivalent of BLOCKQUOTE for short quotations. However, there are problems. Older browsers do not recognize it. In HTML 4 the browser is supposed to add quotation marks: This bit is within &lt;Q/&gt; tags. But in HTML 5 this will change and quotation marks will have to be added by the author. In view of all this you are probably safer avoiding it at present.</w:t>
      </w:r>
    </w:p>
    <w:p w14:paraId="192EDD14" w14:textId="77777777" w:rsidR="00333F09" w:rsidRPr="00333F09" w:rsidRDefault="00333F09" w:rsidP="00333F09">
      <w:pPr>
        <w:spacing w:after="0" w:line="240" w:lineRule="auto"/>
        <w:rPr>
          <w:rFonts w:ascii="Times New Roman" w:eastAsia="Times New Roman" w:hAnsi="Times New Roman" w:cs="Times New Roman"/>
          <w:sz w:val="24"/>
          <w:szCs w:val="24"/>
          <w:lang w:val="en-IN" w:eastAsia="en-IN"/>
        </w:rPr>
      </w:pPr>
      <w:r w:rsidRPr="00333F09">
        <w:rPr>
          <w:rFonts w:ascii="Times New Roman" w:eastAsia="Times New Roman" w:hAnsi="Times New Roman" w:cs="Times New Roman"/>
          <w:sz w:val="24"/>
          <w:szCs w:val="24"/>
          <w:lang w:val="en-IN" w:eastAsia="en-IN"/>
        </w:rPr>
        <w:pict w14:anchorId="53D91866">
          <v:rect id="_x0000_i1028" style="width:0;height:1.5pt" o:hralign="center" o:hrstd="t" o:hrnoshade="t" o:hr="t" fillcolor="black" stroked="f"/>
        </w:pict>
      </w:r>
    </w:p>
    <w:bookmarkStart w:id="6" w:name="special-characters"/>
    <w:p w14:paraId="35E413F2" w14:textId="77777777" w:rsidR="00333F09" w:rsidRPr="00333F09" w:rsidRDefault="00333F09" w:rsidP="00333F09">
      <w:pPr>
        <w:spacing w:before="100" w:beforeAutospacing="1" w:after="100" w:afterAutospacing="1" w:line="240" w:lineRule="auto"/>
        <w:rPr>
          <w:rFonts w:ascii="Agency FB" w:eastAsia="Times New Roman" w:hAnsi="Agency FB" w:cs="Times New Roman"/>
          <w:color w:val="000000"/>
          <w:sz w:val="27"/>
          <w:szCs w:val="27"/>
          <w:lang w:val="en-IN" w:eastAsia="en-IN"/>
        </w:rPr>
      </w:pPr>
      <w:r w:rsidRPr="00333F09">
        <w:rPr>
          <w:rFonts w:ascii="Agency FB" w:eastAsia="Times New Roman" w:hAnsi="Agency FB" w:cs="Times New Roman"/>
          <w:color w:val="000000"/>
          <w:sz w:val="24"/>
          <w:szCs w:val="24"/>
          <w:lang w:val="en-IN" w:eastAsia="en-IN"/>
        </w:rPr>
        <w:fldChar w:fldCharType="begin"/>
      </w:r>
      <w:r w:rsidRPr="00333F09">
        <w:rPr>
          <w:rFonts w:ascii="Agency FB" w:eastAsia="Times New Roman" w:hAnsi="Agency FB" w:cs="Times New Roman"/>
          <w:color w:val="000000"/>
          <w:sz w:val="24"/>
          <w:szCs w:val="24"/>
          <w:lang w:val="en-IN" w:eastAsia="en-IN"/>
        </w:rPr>
        <w:instrText xml:space="preserve"> HYPERLINK "http://www.thuto.org/ubh/web/html/tags1.htm" \l "doc_top" </w:instrText>
      </w:r>
      <w:r w:rsidRPr="00333F09">
        <w:rPr>
          <w:rFonts w:ascii="Agency FB" w:eastAsia="Times New Roman" w:hAnsi="Agency FB" w:cs="Times New Roman"/>
          <w:color w:val="000000"/>
          <w:sz w:val="24"/>
          <w:szCs w:val="24"/>
          <w:lang w:val="en-IN" w:eastAsia="en-IN"/>
        </w:rPr>
        <w:fldChar w:fldCharType="separate"/>
      </w:r>
      <w:r w:rsidRPr="00333F09">
        <w:rPr>
          <w:rFonts w:ascii="Agency FB" w:eastAsia="Times New Roman" w:hAnsi="Agency FB" w:cs="Times New Roman"/>
          <w:color w:val="0000FF"/>
          <w:sz w:val="24"/>
          <w:szCs w:val="24"/>
          <w:u w:val="single"/>
          <w:lang w:val="en-IN" w:eastAsia="en-IN"/>
        </w:rPr>
        <w:t>Back to top</w:t>
      </w:r>
      <w:r w:rsidRPr="00333F09">
        <w:rPr>
          <w:rFonts w:ascii="Agency FB" w:eastAsia="Times New Roman" w:hAnsi="Agency FB" w:cs="Times New Roman"/>
          <w:color w:val="000000"/>
          <w:sz w:val="24"/>
          <w:szCs w:val="24"/>
          <w:lang w:val="en-IN" w:eastAsia="en-IN"/>
        </w:rPr>
        <w:fldChar w:fldCharType="end"/>
      </w:r>
      <w:bookmarkEnd w:id="6"/>
    </w:p>
    <w:p w14:paraId="09DDEFED" w14:textId="77777777" w:rsidR="00333F09" w:rsidRPr="00333F09" w:rsidRDefault="00333F09" w:rsidP="00333F09">
      <w:pPr>
        <w:shd w:val="clear" w:color="auto" w:fill="FFFF66"/>
        <w:spacing w:before="100" w:beforeAutospacing="1" w:after="100" w:afterAutospacing="1" w:line="240" w:lineRule="auto"/>
        <w:outlineLvl w:val="1"/>
        <w:rPr>
          <w:rFonts w:ascii="Agency FB" w:eastAsia="Times New Roman" w:hAnsi="Agency FB" w:cs="Times New Roman"/>
          <w:b/>
          <w:bCs/>
          <w:color w:val="000000"/>
          <w:sz w:val="36"/>
          <w:szCs w:val="36"/>
          <w:lang w:val="en-IN" w:eastAsia="en-IN"/>
        </w:rPr>
      </w:pPr>
      <w:r w:rsidRPr="00333F09">
        <w:rPr>
          <w:rFonts w:ascii="Agency FB" w:eastAsia="Times New Roman" w:hAnsi="Agency FB" w:cs="Times New Roman"/>
          <w:b/>
          <w:bCs/>
          <w:color w:val="000000"/>
          <w:sz w:val="36"/>
          <w:szCs w:val="36"/>
          <w:lang w:val="en-IN" w:eastAsia="en-IN"/>
        </w:rPr>
        <w:t>Note on special characters</w:t>
      </w:r>
    </w:p>
    <w:p w14:paraId="224A15BD" w14:textId="77777777" w:rsidR="00333F09" w:rsidRPr="00333F09" w:rsidRDefault="00333F09" w:rsidP="00333F09">
      <w:pPr>
        <w:spacing w:before="100" w:beforeAutospacing="1" w:after="100" w:afterAutospacing="1" w:line="240" w:lineRule="auto"/>
        <w:rPr>
          <w:rFonts w:ascii="Agency FB" w:eastAsia="Times New Roman" w:hAnsi="Agency FB" w:cs="Times New Roman"/>
          <w:color w:val="000000"/>
          <w:sz w:val="27"/>
          <w:szCs w:val="27"/>
          <w:lang w:val="en-IN" w:eastAsia="en-IN"/>
        </w:rPr>
      </w:pPr>
      <w:r w:rsidRPr="00333F09">
        <w:rPr>
          <w:rFonts w:ascii="Agency FB" w:eastAsia="Times New Roman" w:hAnsi="Agency FB" w:cs="Times New Roman"/>
          <w:color w:val="000000"/>
          <w:sz w:val="27"/>
          <w:szCs w:val="27"/>
          <w:lang w:val="en-IN" w:eastAsia="en-IN"/>
        </w:rPr>
        <w:t xml:space="preserve">Some characters are not available on a standard keyboard. In HTML they can be indicated by special character entities. For example, the e-acute </w:t>
      </w:r>
      <w:proofErr w:type="gramStart"/>
      <w:r w:rsidRPr="00333F09">
        <w:rPr>
          <w:rFonts w:ascii="Agency FB" w:eastAsia="Times New Roman" w:hAnsi="Agency FB" w:cs="Times New Roman"/>
          <w:color w:val="000000"/>
          <w:sz w:val="27"/>
          <w:szCs w:val="27"/>
          <w:lang w:val="en-IN" w:eastAsia="en-IN"/>
        </w:rPr>
        <w:t>character </w:t>
      </w:r>
      <w:r w:rsidRPr="00333F09">
        <w:rPr>
          <w:rFonts w:ascii="Agency FB" w:eastAsia="Times New Roman" w:hAnsi="Agency FB" w:cs="Times New Roman"/>
          <w:b/>
          <w:bCs/>
          <w:color w:val="CC0000"/>
          <w:sz w:val="36"/>
          <w:szCs w:val="36"/>
          <w:shd w:val="clear" w:color="auto" w:fill="FFFF99"/>
          <w:lang w:val="en-IN" w:eastAsia="en-IN"/>
        </w:rPr>
        <w:t> é</w:t>
      </w:r>
      <w:proofErr w:type="gramEnd"/>
      <w:r w:rsidRPr="00333F09">
        <w:rPr>
          <w:rFonts w:ascii="Agency FB" w:eastAsia="Times New Roman" w:hAnsi="Agency FB" w:cs="Times New Roman"/>
          <w:b/>
          <w:bCs/>
          <w:color w:val="CC0000"/>
          <w:sz w:val="36"/>
          <w:szCs w:val="36"/>
          <w:shd w:val="clear" w:color="auto" w:fill="FFFF99"/>
          <w:lang w:val="en-IN" w:eastAsia="en-IN"/>
        </w:rPr>
        <w:t> </w:t>
      </w:r>
      <w:r w:rsidRPr="00333F09">
        <w:rPr>
          <w:rFonts w:ascii="Agency FB" w:eastAsia="Times New Roman" w:hAnsi="Agency FB" w:cs="Times New Roman"/>
          <w:color w:val="CC0000"/>
          <w:sz w:val="27"/>
          <w:szCs w:val="27"/>
          <w:shd w:val="clear" w:color="auto" w:fill="FFFF99"/>
          <w:lang w:val="en-IN" w:eastAsia="en-IN"/>
        </w:rPr>
        <w:t> </w:t>
      </w:r>
      <w:r w:rsidRPr="00333F09">
        <w:rPr>
          <w:rFonts w:ascii="Agency FB" w:eastAsia="Times New Roman" w:hAnsi="Agency FB" w:cs="Times New Roman"/>
          <w:color w:val="000000"/>
          <w:sz w:val="27"/>
          <w:szCs w:val="27"/>
          <w:lang w:val="en-IN" w:eastAsia="en-IN"/>
        </w:rPr>
        <w:t>can be represented by </w:t>
      </w:r>
      <w:r w:rsidRPr="00333F09">
        <w:rPr>
          <w:rFonts w:ascii="Agency FB" w:eastAsia="Times New Roman" w:hAnsi="Agency FB" w:cs="Times New Roman"/>
          <w:b/>
          <w:bCs/>
          <w:color w:val="CC0000"/>
          <w:sz w:val="36"/>
          <w:szCs w:val="36"/>
          <w:shd w:val="clear" w:color="auto" w:fill="FFFF99"/>
          <w:lang w:val="en-IN" w:eastAsia="en-IN"/>
        </w:rPr>
        <w:t> &amp;</w:t>
      </w:r>
      <w:proofErr w:type="spellStart"/>
      <w:r w:rsidRPr="00333F09">
        <w:rPr>
          <w:rFonts w:ascii="Agency FB" w:eastAsia="Times New Roman" w:hAnsi="Agency FB" w:cs="Times New Roman"/>
          <w:b/>
          <w:bCs/>
          <w:color w:val="CC0000"/>
          <w:sz w:val="36"/>
          <w:szCs w:val="36"/>
          <w:shd w:val="clear" w:color="auto" w:fill="FFFF99"/>
          <w:lang w:val="en-IN" w:eastAsia="en-IN"/>
        </w:rPr>
        <w:t>eacute</w:t>
      </w:r>
      <w:proofErr w:type="spellEnd"/>
      <w:r w:rsidRPr="00333F09">
        <w:rPr>
          <w:rFonts w:ascii="Agency FB" w:eastAsia="Times New Roman" w:hAnsi="Agency FB" w:cs="Times New Roman"/>
          <w:b/>
          <w:bCs/>
          <w:color w:val="CC0000"/>
          <w:sz w:val="36"/>
          <w:szCs w:val="36"/>
          <w:shd w:val="clear" w:color="auto" w:fill="FFFF99"/>
          <w:lang w:val="en-IN" w:eastAsia="en-IN"/>
        </w:rPr>
        <w:t>; </w:t>
      </w:r>
      <w:r w:rsidRPr="00333F09">
        <w:rPr>
          <w:rFonts w:ascii="Agency FB" w:eastAsia="Times New Roman" w:hAnsi="Agency FB" w:cs="Times New Roman"/>
          <w:color w:val="CC0000"/>
          <w:sz w:val="27"/>
          <w:szCs w:val="27"/>
          <w:shd w:val="clear" w:color="auto" w:fill="FFFF99"/>
          <w:lang w:val="en-IN" w:eastAsia="en-IN"/>
        </w:rPr>
        <w:t> </w:t>
      </w:r>
      <w:r w:rsidRPr="00333F09">
        <w:rPr>
          <w:rFonts w:ascii="Agency FB" w:eastAsia="Times New Roman" w:hAnsi="Agency FB" w:cs="Times New Roman"/>
          <w:color w:val="000000"/>
          <w:sz w:val="27"/>
          <w:szCs w:val="27"/>
          <w:lang w:val="en-IN" w:eastAsia="en-IN"/>
        </w:rPr>
        <w:t>As you will see from this example, the special character entities start with an ampersand </w:t>
      </w:r>
      <w:r w:rsidRPr="00333F09">
        <w:rPr>
          <w:rFonts w:ascii="Agency FB" w:eastAsia="Times New Roman" w:hAnsi="Agency FB" w:cs="Times New Roman"/>
          <w:color w:val="990000"/>
          <w:sz w:val="36"/>
          <w:szCs w:val="36"/>
          <w:shd w:val="clear" w:color="auto" w:fill="FFFF99"/>
          <w:lang w:val="en-IN" w:eastAsia="en-IN"/>
        </w:rPr>
        <w:t>&amp;</w:t>
      </w:r>
      <w:r w:rsidRPr="00333F09">
        <w:rPr>
          <w:rFonts w:ascii="Agency FB" w:eastAsia="Times New Roman" w:hAnsi="Agency FB" w:cs="Times New Roman"/>
          <w:color w:val="000000"/>
          <w:sz w:val="27"/>
          <w:szCs w:val="27"/>
          <w:lang w:val="en-IN" w:eastAsia="en-IN"/>
        </w:rPr>
        <w:t>, and end with a semicolon </w:t>
      </w:r>
      <w:r w:rsidRPr="00333F09">
        <w:rPr>
          <w:rFonts w:ascii="Agency FB" w:eastAsia="Times New Roman" w:hAnsi="Agency FB" w:cs="Times New Roman"/>
          <w:b/>
          <w:bCs/>
          <w:color w:val="990000"/>
          <w:sz w:val="48"/>
          <w:szCs w:val="48"/>
          <w:shd w:val="clear" w:color="auto" w:fill="FFFF99"/>
          <w:lang w:val="en-IN" w:eastAsia="en-IN"/>
        </w:rPr>
        <w:t>;</w:t>
      </w:r>
      <w:r w:rsidRPr="00333F09">
        <w:rPr>
          <w:rFonts w:ascii="Agency FB" w:eastAsia="Times New Roman" w:hAnsi="Agency FB" w:cs="Times New Roman"/>
          <w:color w:val="000000"/>
          <w:sz w:val="27"/>
          <w:szCs w:val="27"/>
          <w:lang w:val="en-IN" w:eastAsia="en-IN"/>
        </w:rPr>
        <w:t>. Between these is a string of letters which usually indicates the character to be shown.</w:t>
      </w:r>
    </w:p>
    <w:p w14:paraId="0F30C7CF" w14:textId="77777777" w:rsidR="00333F09" w:rsidRPr="00333F09" w:rsidRDefault="00333F09" w:rsidP="00333F09">
      <w:pPr>
        <w:spacing w:before="100" w:beforeAutospacing="1" w:after="100" w:afterAutospacing="1" w:line="240" w:lineRule="auto"/>
        <w:rPr>
          <w:rFonts w:ascii="Agency FB" w:eastAsia="Times New Roman" w:hAnsi="Agency FB" w:cs="Times New Roman"/>
          <w:color w:val="000000"/>
          <w:sz w:val="27"/>
          <w:szCs w:val="27"/>
          <w:lang w:val="en-IN" w:eastAsia="en-IN"/>
        </w:rPr>
      </w:pPr>
      <w:r w:rsidRPr="00333F09">
        <w:rPr>
          <w:rFonts w:ascii="Agency FB" w:eastAsia="Times New Roman" w:hAnsi="Agency FB" w:cs="Times New Roman"/>
          <w:color w:val="000000"/>
          <w:sz w:val="27"/>
          <w:szCs w:val="27"/>
          <w:lang w:val="en-IN" w:eastAsia="en-IN"/>
        </w:rPr>
        <w:t xml:space="preserve">There is also an alternative system of referring to special characters by number but these are less easy to remember. On the other </w:t>
      </w:r>
      <w:proofErr w:type="gramStart"/>
      <w:r w:rsidRPr="00333F09">
        <w:rPr>
          <w:rFonts w:ascii="Agency FB" w:eastAsia="Times New Roman" w:hAnsi="Agency FB" w:cs="Times New Roman"/>
          <w:color w:val="000000"/>
          <w:sz w:val="27"/>
          <w:szCs w:val="27"/>
          <w:lang w:val="en-IN" w:eastAsia="en-IN"/>
        </w:rPr>
        <w:t>hand</w:t>
      </w:r>
      <w:proofErr w:type="gramEnd"/>
      <w:r w:rsidRPr="00333F09">
        <w:rPr>
          <w:rFonts w:ascii="Agency FB" w:eastAsia="Times New Roman" w:hAnsi="Agency FB" w:cs="Times New Roman"/>
          <w:color w:val="000000"/>
          <w:sz w:val="27"/>
          <w:szCs w:val="27"/>
          <w:lang w:val="en-IN" w:eastAsia="en-IN"/>
        </w:rPr>
        <w:t xml:space="preserve"> it can be more reliable if you are using the less common special characters. An example: the "spades" symbol </w:t>
      </w:r>
      <w:r w:rsidRPr="00333F09">
        <w:rPr>
          <w:rFonts w:ascii="Segoe UI Emoji" w:eastAsia="Times New Roman" w:hAnsi="Segoe UI Emoji" w:cs="Segoe UI Emoji"/>
          <w:color w:val="000000"/>
          <w:sz w:val="27"/>
          <w:szCs w:val="27"/>
          <w:lang w:val="en-IN" w:eastAsia="en-IN"/>
        </w:rPr>
        <w:t>♠</w:t>
      </w:r>
      <w:r w:rsidRPr="00333F09">
        <w:rPr>
          <w:rFonts w:ascii="Agency FB" w:eastAsia="Times New Roman" w:hAnsi="Agency FB" w:cs="Times New Roman"/>
          <w:color w:val="000000"/>
          <w:sz w:val="27"/>
          <w:szCs w:val="27"/>
          <w:lang w:val="en-IN" w:eastAsia="en-IN"/>
        </w:rPr>
        <w:t xml:space="preserve"> can be produced either by &amp;spades; (</w:t>
      </w:r>
      <w:r w:rsidRPr="00333F09">
        <w:rPr>
          <w:rFonts w:ascii="Segoe UI Emoji" w:eastAsia="Times New Roman" w:hAnsi="Segoe UI Emoji" w:cs="Segoe UI Emoji"/>
          <w:color w:val="000000"/>
          <w:sz w:val="27"/>
          <w:szCs w:val="27"/>
          <w:lang w:val="en-IN" w:eastAsia="en-IN"/>
        </w:rPr>
        <w:t>♠</w:t>
      </w:r>
      <w:r w:rsidRPr="00333F09">
        <w:rPr>
          <w:rFonts w:ascii="Agency FB" w:eastAsia="Times New Roman" w:hAnsi="Agency FB" w:cs="Times New Roman"/>
          <w:color w:val="000000"/>
          <w:sz w:val="27"/>
          <w:szCs w:val="27"/>
          <w:lang w:val="en-IN" w:eastAsia="en-IN"/>
        </w:rPr>
        <w:t>) or by &amp;#9824; (</w:t>
      </w:r>
      <w:r w:rsidRPr="00333F09">
        <w:rPr>
          <w:rFonts w:ascii="Segoe UI Emoji" w:eastAsia="Times New Roman" w:hAnsi="Segoe UI Emoji" w:cs="Segoe UI Emoji"/>
          <w:color w:val="000000"/>
          <w:sz w:val="27"/>
          <w:szCs w:val="27"/>
          <w:lang w:val="en-IN" w:eastAsia="en-IN"/>
        </w:rPr>
        <w:t>♠</w:t>
      </w:r>
      <w:r w:rsidRPr="00333F09">
        <w:rPr>
          <w:rFonts w:ascii="Agency FB" w:eastAsia="Times New Roman" w:hAnsi="Agency FB" w:cs="Times New Roman"/>
          <w:color w:val="000000"/>
          <w:sz w:val="27"/>
          <w:szCs w:val="27"/>
          <w:lang w:val="en-IN" w:eastAsia="en-IN"/>
        </w:rPr>
        <w:t>).</w:t>
      </w:r>
    </w:p>
    <w:p w14:paraId="5D6E0300" w14:textId="77777777" w:rsidR="00333F09" w:rsidRPr="00333F09" w:rsidRDefault="00333F09" w:rsidP="00333F09">
      <w:pPr>
        <w:spacing w:before="100" w:beforeAutospacing="1" w:after="100" w:afterAutospacing="1" w:line="240" w:lineRule="auto"/>
        <w:rPr>
          <w:rFonts w:ascii="Agency FB" w:eastAsia="Times New Roman" w:hAnsi="Agency FB" w:cs="Times New Roman"/>
          <w:color w:val="000000"/>
          <w:sz w:val="27"/>
          <w:szCs w:val="27"/>
          <w:lang w:val="en-IN" w:eastAsia="en-IN"/>
        </w:rPr>
      </w:pPr>
      <w:r w:rsidRPr="00333F09">
        <w:rPr>
          <w:rFonts w:ascii="Agency FB" w:eastAsia="Times New Roman" w:hAnsi="Agency FB" w:cs="Times New Roman"/>
          <w:color w:val="000000"/>
          <w:sz w:val="27"/>
          <w:szCs w:val="27"/>
          <w:lang w:val="en-IN" w:eastAsia="en-IN"/>
        </w:rPr>
        <w:t xml:space="preserve">Note that ampersand itself therefore cannot be written in an </w:t>
      </w:r>
      <w:proofErr w:type="spellStart"/>
      <w:r w:rsidRPr="00333F09">
        <w:rPr>
          <w:rFonts w:ascii="Agency FB" w:eastAsia="Times New Roman" w:hAnsi="Agency FB" w:cs="Times New Roman"/>
          <w:color w:val="000000"/>
          <w:sz w:val="27"/>
          <w:szCs w:val="27"/>
          <w:lang w:val="en-IN" w:eastAsia="en-IN"/>
        </w:rPr>
        <w:t>HTMl</w:t>
      </w:r>
      <w:proofErr w:type="spellEnd"/>
      <w:r w:rsidRPr="00333F09">
        <w:rPr>
          <w:rFonts w:ascii="Agency FB" w:eastAsia="Times New Roman" w:hAnsi="Agency FB" w:cs="Times New Roman"/>
          <w:color w:val="000000"/>
          <w:sz w:val="27"/>
          <w:szCs w:val="27"/>
          <w:lang w:val="en-IN" w:eastAsia="en-IN"/>
        </w:rPr>
        <w:t xml:space="preserve"> document as just &amp; as that would indicate the start of a special character! Instead you have to </w:t>
      </w:r>
      <w:proofErr w:type="gramStart"/>
      <w:r w:rsidRPr="00333F09">
        <w:rPr>
          <w:rFonts w:ascii="Agency FB" w:eastAsia="Times New Roman" w:hAnsi="Agency FB" w:cs="Times New Roman"/>
          <w:color w:val="000000"/>
          <w:sz w:val="27"/>
          <w:szCs w:val="27"/>
          <w:lang w:val="en-IN" w:eastAsia="en-IN"/>
        </w:rPr>
        <w:t>use </w:t>
      </w:r>
      <w:r w:rsidRPr="00333F09">
        <w:rPr>
          <w:rFonts w:ascii="Agency FB" w:eastAsia="Times New Roman" w:hAnsi="Agency FB" w:cs="Times New Roman"/>
          <w:color w:val="990000"/>
          <w:sz w:val="27"/>
          <w:szCs w:val="27"/>
          <w:shd w:val="clear" w:color="auto" w:fill="FFFF99"/>
          <w:lang w:val="en-IN" w:eastAsia="en-IN"/>
        </w:rPr>
        <w:t> &amp;</w:t>
      </w:r>
      <w:proofErr w:type="gramEnd"/>
      <w:r w:rsidRPr="00333F09">
        <w:rPr>
          <w:rFonts w:ascii="Agency FB" w:eastAsia="Times New Roman" w:hAnsi="Agency FB" w:cs="Times New Roman"/>
          <w:color w:val="990000"/>
          <w:sz w:val="27"/>
          <w:szCs w:val="27"/>
          <w:shd w:val="clear" w:color="auto" w:fill="FFFF99"/>
          <w:lang w:val="en-IN" w:eastAsia="en-IN"/>
        </w:rPr>
        <w:t>amp; </w:t>
      </w:r>
      <w:r w:rsidRPr="00333F09">
        <w:rPr>
          <w:rFonts w:ascii="Agency FB" w:eastAsia="Times New Roman" w:hAnsi="Agency FB" w:cs="Times New Roman"/>
          <w:color w:val="000000"/>
          <w:sz w:val="27"/>
          <w:szCs w:val="27"/>
          <w:lang w:val="en-IN" w:eastAsia="en-IN"/>
        </w:rPr>
        <w:t xml:space="preserve">. Also, &lt; and &gt; cannot be written as such in an </w:t>
      </w:r>
      <w:proofErr w:type="spellStart"/>
      <w:r w:rsidRPr="00333F09">
        <w:rPr>
          <w:rFonts w:ascii="Agency FB" w:eastAsia="Times New Roman" w:hAnsi="Agency FB" w:cs="Times New Roman"/>
          <w:color w:val="000000"/>
          <w:sz w:val="27"/>
          <w:szCs w:val="27"/>
          <w:lang w:val="en-IN" w:eastAsia="en-IN"/>
        </w:rPr>
        <w:t>HTMl</w:t>
      </w:r>
      <w:proofErr w:type="spellEnd"/>
      <w:r w:rsidRPr="00333F09">
        <w:rPr>
          <w:rFonts w:ascii="Agency FB" w:eastAsia="Times New Roman" w:hAnsi="Agency FB" w:cs="Times New Roman"/>
          <w:color w:val="000000"/>
          <w:sz w:val="27"/>
          <w:szCs w:val="27"/>
          <w:lang w:val="en-IN" w:eastAsia="en-IN"/>
        </w:rPr>
        <w:t xml:space="preserve"> document, because they indicate </w:t>
      </w:r>
      <w:proofErr w:type="spellStart"/>
      <w:r w:rsidRPr="00333F09">
        <w:rPr>
          <w:rFonts w:ascii="Agency FB" w:eastAsia="Times New Roman" w:hAnsi="Agency FB" w:cs="Times New Roman"/>
          <w:color w:val="000000"/>
          <w:sz w:val="27"/>
          <w:szCs w:val="27"/>
          <w:lang w:val="en-IN" w:eastAsia="en-IN"/>
        </w:rPr>
        <w:t>HTMl</w:t>
      </w:r>
      <w:proofErr w:type="spellEnd"/>
      <w:r w:rsidRPr="00333F09">
        <w:rPr>
          <w:rFonts w:ascii="Agency FB" w:eastAsia="Times New Roman" w:hAnsi="Agency FB" w:cs="Times New Roman"/>
          <w:color w:val="000000"/>
          <w:sz w:val="27"/>
          <w:szCs w:val="27"/>
          <w:lang w:val="en-IN" w:eastAsia="en-IN"/>
        </w:rPr>
        <w:t xml:space="preserve"> tags. Instead you must </w:t>
      </w:r>
      <w:proofErr w:type="gramStart"/>
      <w:r w:rsidRPr="00333F09">
        <w:rPr>
          <w:rFonts w:ascii="Agency FB" w:eastAsia="Times New Roman" w:hAnsi="Agency FB" w:cs="Times New Roman"/>
          <w:color w:val="000000"/>
          <w:sz w:val="27"/>
          <w:szCs w:val="27"/>
          <w:lang w:val="en-IN" w:eastAsia="en-IN"/>
        </w:rPr>
        <w:t>use </w:t>
      </w:r>
      <w:r w:rsidRPr="00333F09">
        <w:rPr>
          <w:rFonts w:ascii="Agency FB" w:eastAsia="Times New Roman" w:hAnsi="Agency FB" w:cs="Times New Roman"/>
          <w:color w:val="990000"/>
          <w:sz w:val="27"/>
          <w:szCs w:val="27"/>
          <w:shd w:val="clear" w:color="auto" w:fill="FFFF99"/>
          <w:lang w:val="en-IN" w:eastAsia="en-IN"/>
        </w:rPr>
        <w:t> &amp;</w:t>
      </w:r>
      <w:proofErr w:type="spellStart"/>
      <w:proofErr w:type="gramEnd"/>
      <w:r w:rsidRPr="00333F09">
        <w:rPr>
          <w:rFonts w:ascii="Agency FB" w:eastAsia="Times New Roman" w:hAnsi="Agency FB" w:cs="Times New Roman"/>
          <w:color w:val="990000"/>
          <w:sz w:val="27"/>
          <w:szCs w:val="27"/>
          <w:shd w:val="clear" w:color="auto" w:fill="FFFF99"/>
          <w:lang w:val="en-IN" w:eastAsia="en-IN"/>
        </w:rPr>
        <w:t>lt</w:t>
      </w:r>
      <w:proofErr w:type="spellEnd"/>
      <w:r w:rsidRPr="00333F09">
        <w:rPr>
          <w:rFonts w:ascii="Agency FB" w:eastAsia="Times New Roman" w:hAnsi="Agency FB" w:cs="Times New Roman"/>
          <w:color w:val="990000"/>
          <w:sz w:val="27"/>
          <w:szCs w:val="27"/>
          <w:shd w:val="clear" w:color="auto" w:fill="FFFF99"/>
          <w:lang w:val="en-IN" w:eastAsia="en-IN"/>
        </w:rPr>
        <w:t>; </w:t>
      </w:r>
      <w:r w:rsidRPr="00333F09">
        <w:rPr>
          <w:rFonts w:ascii="Agency FB" w:eastAsia="Times New Roman" w:hAnsi="Agency FB" w:cs="Times New Roman"/>
          <w:color w:val="000000"/>
          <w:sz w:val="27"/>
          <w:szCs w:val="27"/>
          <w:lang w:val="en-IN" w:eastAsia="en-IN"/>
        </w:rPr>
        <w:t> for &lt; and </w:t>
      </w:r>
      <w:r w:rsidRPr="00333F09">
        <w:rPr>
          <w:rFonts w:ascii="Agency FB" w:eastAsia="Times New Roman" w:hAnsi="Agency FB" w:cs="Times New Roman"/>
          <w:color w:val="990000"/>
          <w:sz w:val="27"/>
          <w:szCs w:val="27"/>
          <w:shd w:val="clear" w:color="auto" w:fill="FFFF99"/>
          <w:lang w:val="en-IN" w:eastAsia="en-IN"/>
        </w:rPr>
        <w:t> &amp;</w:t>
      </w:r>
      <w:proofErr w:type="spellStart"/>
      <w:r w:rsidRPr="00333F09">
        <w:rPr>
          <w:rFonts w:ascii="Agency FB" w:eastAsia="Times New Roman" w:hAnsi="Agency FB" w:cs="Times New Roman"/>
          <w:color w:val="990000"/>
          <w:sz w:val="27"/>
          <w:szCs w:val="27"/>
          <w:shd w:val="clear" w:color="auto" w:fill="FFFF99"/>
          <w:lang w:val="en-IN" w:eastAsia="en-IN"/>
        </w:rPr>
        <w:t>gt</w:t>
      </w:r>
      <w:proofErr w:type="spellEnd"/>
      <w:r w:rsidRPr="00333F09">
        <w:rPr>
          <w:rFonts w:ascii="Agency FB" w:eastAsia="Times New Roman" w:hAnsi="Agency FB" w:cs="Times New Roman"/>
          <w:color w:val="990000"/>
          <w:sz w:val="27"/>
          <w:szCs w:val="27"/>
          <w:shd w:val="clear" w:color="auto" w:fill="FFFF99"/>
          <w:lang w:val="en-IN" w:eastAsia="en-IN"/>
        </w:rPr>
        <w:t>; </w:t>
      </w:r>
      <w:r w:rsidRPr="00333F09">
        <w:rPr>
          <w:rFonts w:ascii="Agency FB" w:eastAsia="Times New Roman" w:hAnsi="Agency FB" w:cs="Times New Roman"/>
          <w:color w:val="000000"/>
          <w:sz w:val="27"/>
          <w:szCs w:val="27"/>
          <w:lang w:val="en-IN" w:eastAsia="en-IN"/>
        </w:rPr>
        <w:t> for &gt;. The letters stand for "less than" and "greater than".</w:t>
      </w:r>
    </w:p>
    <w:p w14:paraId="6075F6AF" w14:textId="77777777" w:rsidR="00333F09" w:rsidRPr="00333F09" w:rsidRDefault="00333F09" w:rsidP="00333F09">
      <w:pPr>
        <w:spacing w:before="100" w:beforeAutospacing="1" w:after="100" w:afterAutospacing="1" w:line="240" w:lineRule="auto"/>
        <w:rPr>
          <w:rFonts w:ascii="Agency FB" w:eastAsia="Times New Roman" w:hAnsi="Agency FB" w:cs="Times New Roman"/>
          <w:color w:val="000000"/>
          <w:sz w:val="27"/>
          <w:szCs w:val="27"/>
          <w:lang w:val="en-IN" w:eastAsia="en-IN"/>
        </w:rPr>
      </w:pPr>
      <w:r w:rsidRPr="00333F09">
        <w:rPr>
          <w:rFonts w:ascii="Agency FB" w:eastAsia="Times New Roman" w:hAnsi="Agency FB" w:cs="Times New Roman"/>
          <w:color w:val="000000"/>
          <w:sz w:val="27"/>
          <w:szCs w:val="27"/>
          <w:lang w:val="en-IN" w:eastAsia="en-IN"/>
        </w:rPr>
        <w:t>NB: these names are case sensitive, i.e. </w:t>
      </w:r>
      <w:r w:rsidRPr="00333F09">
        <w:rPr>
          <w:rFonts w:ascii="Agency FB" w:eastAsia="Times New Roman" w:hAnsi="Agency FB" w:cs="Times New Roman"/>
          <w:color w:val="990000"/>
          <w:sz w:val="27"/>
          <w:szCs w:val="27"/>
          <w:shd w:val="clear" w:color="auto" w:fill="FFFF99"/>
          <w:lang w:val="en-IN" w:eastAsia="en-IN"/>
        </w:rPr>
        <w:t> &amp;</w:t>
      </w:r>
      <w:proofErr w:type="spellStart"/>
      <w:proofErr w:type="gramStart"/>
      <w:r w:rsidRPr="00333F09">
        <w:rPr>
          <w:rFonts w:ascii="Agency FB" w:eastAsia="Times New Roman" w:hAnsi="Agency FB" w:cs="Times New Roman"/>
          <w:color w:val="990000"/>
          <w:sz w:val="27"/>
          <w:szCs w:val="27"/>
          <w:shd w:val="clear" w:color="auto" w:fill="FFFF99"/>
          <w:lang w:val="en-IN" w:eastAsia="en-IN"/>
        </w:rPr>
        <w:t>eacute</w:t>
      </w:r>
      <w:proofErr w:type="spellEnd"/>
      <w:r w:rsidRPr="00333F09">
        <w:rPr>
          <w:rFonts w:ascii="Agency FB" w:eastAsia="Times New Roman" w:hAnsi="Agency FB" w:cs="Times New Roman"/>
          <w:color w:val="990000"/>
          <w:sz w:val="27"/>
          <w:szCs w:val="27"/>
          <w:shd w:val="clear" w:color="auto" w:fill="FFFF99"/>
          <w:lang w:val="en-IN" w:eastAsia="en-IN"/>
        </w:rPr>
        <w:t>; </w:t>
      </w:r>
      <w:r w:rsidRPr="00333F09">
        <w:rPr>
          <w:rFonts w:ascii="Agency FB" w:eastAsia="Times New Roman" w:hAnsi="Agency FB" w:cs="Times New Roman"/>
          <w:color w:val="000000"/>
          <w:sz w:val="27"/>
          <w:szCs w:val="27"/>
          <w:lang w:val="en-IN" w:eastAsia="en-IN"/>
        </w:rPr>
        <w:t> and</w:t>
      </w:r>
      <w:proofErr w:type="gramEnd"/>
      <w:r w:rsidRPr="00333F09">
        <w:rPr>
          <w:rFonts w:ascii="Agency FB" w:eastAsia="Times New Roman" w:hAnsi="Agency FB" w:cs="Times New Roman"/>
          <w:color w:val="000000"/>
          <w:sz w:val="27"/>
          <w:szCs w:val="27"/>
          <w:lang w:val="en-IN" w:eastAsia="en-IN"/>
        </w:rPr>
        <w:t> </w:t>
      </w:r>
      <w:r w:rsidRPr="00333F09">
        <w:rPr>
          <w:rFonts w:ascii="Agency FB" w:eastAsia="Times New Roman" w:hAnsi="Agency FB" w:cs="Times New Roman"/>
          <w:color w:val="990000"/>
          <w:sz w:val="27"/>
          <w:szCs w:val="27"/>
          <w:shd w:val="clear" w:color="auto" w:fill="FFFF99"/>
          <w:lang w:val="en-IN" w:eastAsia="en-IN"/>
        </w:rPr>
        <w:t> &amp;</w:t>
      </w:r>
      <w:proofErr w:type="spellStart"/>
      <w:r w:rsidRPr="00333F09">
        <w:rPr>
          <w:rFonts w:ascii="Agency FB" w:eastAsia="Times New Roman" w:hAnsi="Agency FB" w:cs="Times New Roman"/>
          <w:color w:val="990000"/>
          <w:sz w:val="27"/>
          <w:szCs w:val="27"/>
          <w:shd w:val="clear" w:color="auto" w:fill="FFFF99"/>
          <w:lang w:val="en-IN" w:eastAsia="en-IN"/>
        </w:rPr>
        <w:t>Eacute</w:t>
      </w:r>
      <w:proofErr w:type="spellEnd"/>
      <w:r w:rsidRPr="00333F09">
        <w:rPr>
          <w:rFonts w:ascii="Agency FB" w:eastAsia="Times New Roman" w:hAnsi="Agency FB" w:cs="Times New Roman"/>
          <w:color w:val="990000"/>
          <w:sz w:val="27"/>
          <w:szCs w:val="27"/>
          <w:shd w:val="clear" w:color="auto" w:fill="FFFF99"/>
          <w:lang w:val="en-IN" w:eastAsia="en-IN"/>
        </w:rPr>
        <w:t>; </w:t>
      </w:r>
      <w:r w:rsidRPr="00333F09">
        <w:rPr>
          <w:rFonts w:ascii="Agency FB" w:eastAsia="Times New Roman" w:hAnsi="Agency FB" w:cs="Times New Roman"/>
          <w:color w:val="000000"/>
          <w:sz w:val="27"/>
          <w:szCs w:val="27"/>
          <w:lang w:val="en-IN" w:eastAsia="en-IN"/>
        </w:rPr>
        <w:t> are different characters.</w:t>
      </w:r>
    </w:p>
    <w:p w14:paraId="28856FB1" w14:textId="77777777" w:rsidR="00333F09" w:rsidRPr="00333F09" w:rsidRDefault="00333F09" w:rsidP="00333F09">
      <w:pPr>
        <w:shd w:val="clear" w:color="auto" w:fill="FFFF99"/>
        <w:spacing w:before="100" w:beforeAutospacing="1" w:after="100" w:afterAutospacing="1" w:line="240" w:lineRule="auto"/>
        <w:outlineLvl w:val="2"/>
        <w:rPr>
          <w:rFonts w:ascii="Agency FB" w:eastAsia="Times New Roman" w:hAnsi="Agency FB" w:cs="Times New Roman"/>
          <w:b/>
          <w:bCs/>
          <w:color w:val="000000"/>
          <w:sz w:val="27"/>
          <w:szCs w:val="27"/>
          <w:lang w:val="en-IN" w:eastAsia="en-IN"/>
        </w:rPr>
      </w:pPr>
      <w:r w:rsidRPr="00333F09">
        <w:rPr>
          <w:rFonts w:ascii="Agency FB" w:eastAsia="Times New Roman" w:hAnsi="Agency FB" w:cs="Times New Roman"/>
          <w:b/>
          <w:bCs/>
          <w:color w:val="000000"/>
          <w:sz w:val="27"/>
          <w:szCs w:val="27"/>
          <w:lang w:val="en-IN" w:eastAsia="en-IN"/>
        </w:rPr>
        <w:t>Some common special characters:</w:t>
      </w:r>
    </w:p>
    <w:p w14:paraId="221AA428" w14:textId="77777777" w:rsidR="00333F09" w:rsidRPr="00333F09" w:rsidRDefault="00333F09" w:rsidP="00333F09">
      <w:pPr>
        <w:spacing w:before="100" w:beforeAutospacing="1" w:after="100" w:afterAutospacing="1" w:line="240" w:lineRule="auto"/>
        <w:rPr>
          <w:rFonts w:ascii="Agency FB" w:eastAsia="Times New Roman" w:hAnsi="Agency FB" w:cs="Times New Roman"/>
          <w:color w:val="000000"/>
          <w:sz w:val="27"/>
          <w:szCs w:val="27"/>
          <w:lang w:val="en-IN" w:eastAsia="en-IN"/>
        </w:rPr>
      </w:pPr>
      <w:r w:rsidRPr="00333F09">
        <w:rPr>
          <w:rFonts w:ascii="Agency FB" w:eastAsia="Times New Roman" w:hAnsi="Agency FB" w:cs="Times New Roman"/>
          <w:color w:val="000000"/>
          <w:sz w:val="27"/>
          <w:szCs w:val="27"/>
          <w:lang w:val="en-IN" w:eastAsia="en-IN"/>
        </w:rPr>
        <w:t>The following is a list of some of the more common special character entities. Not all of them will display in all browsers. If you see, in the right-hand box, not a special character but just a repeat of the code in the left-hand box, your browser has failed to recognize the code.</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20" w:type="dxa"/>
          <w:left w:w="120" w:type="dxa"/>
          <w:bottom w:w="120" w:type="dxa"/>
          <w:right w:w="120" w:type="dxa"/>
        </w:tblCellMar>
        <w:tblLook w:val="04A0" w:firstRow="1" w:lastRow="0" w:firstColumn="1" w:lastColumn="0" w:noHBand="0" w:noVBand="1"/>
        <w:tblDescription w:val="Special characters in HTML"/>
      </w:tblPr>
      <w:tblGrid>
        <w:gridCol w:w="2044"/>
        <w:gridCol w:w="6141"/>
      </w:tblGrid>
      <w:tr w:rsidR="00333F09" w:rsidRPr="00333F09" w14:paraId="1FB432D4" w14:textId="77777777" w:rsidTr="00333F0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CCFF"/>
            <w:vAlign w:val="center"/>
            <w:hideMark/>
          </w:tcPr>
          <w:p w14:paraId="7318579D" w14:textId="77777777" w:rsidR="00333F09" w:rsidRPr="00333F09" w:rsidRDefault="00333F09" w:rsidP="00333F09">
            <w:pPr>
              <w:spacing w:after="0" w:line="240" w:lineRule="auto"/>
              <w:rPr>
                <w:rFonts w:ascii="Agency FB" w:eastAsia="Times New Roman" w:hAnsi="Agency FB" w:cs="Times New Roman"/>
                <w:b/>
                <w:bCs/>
                <w:color w:val="000000"/>
                <w:sz w:val="27"/>
                <w:szCs w:val="27"/>
                <w:lang w:val="en-IN" w:eastAsia="en-IN"/>
              </w:rPr>
            </w:pPr>
            <w:r w:rsidRPr="00333F09">
              <w:rPr>
                <w:rFonts w:ascii="Agency FB" w:eastAsia="Times New Roman" w:hAnsi="Agency FB" w:cs="Times New Roman"/>
                <w:b/>
                <w:bCs/>
                <w:color w:val="000000"/>
                <w:sz w:val="27"/>
                <w:szCs w:val="27"/>
                <w:lang w:val="en-IN" w:eastAsia="en-IN"/>
              </w:rPr>
              <w:t>Character entity</w:t>
            </w:r>
          </w:p>
        </w:tc>
        <w:tc>
          <w:tcPr>
            <w:tcW w:w="0" w:type="auto"/>
            <w:tcBorders>
              <w:top w:val="outset" w:sz="6" w:space="0" w:color="auto"/>
              <w:left w:val="outset" w:sz="6" w:space="0" w:color="auto"/>
              <w:bottom w:val="outset" w:sz="6" w:space="0" w:color="auto"/>
              <w:right w:val="outset" w:sz="6" w:space="0" w:color="auto"/>
            </w:tcBorders>
            <w:shd w:val="clear" w:color="auto" w:fill="FF99FF"/>
            <w:vAlign w:val="center"/>
            <w:hideMark/>
          </w:tcPr>
          <w:p w14:paraId="07E60E03" w14:textId="77777777" w:rsidR="00333F09" w:rsidRPr="00333F09" w:rsidRDefault="00333F09" w:rsidP="00333F09">
            <w:pPr>
              <w:spacing w:after="0" w:line="240" w:lineRule="auto"/>
              <w:rPr>
                <w:rFonts w:ascii="Agency FB" w:eastAsia="Times New Roman" w:hAnsi="Agency FB" w:cs="Times New Roman"/>
                <w:b/>
                <w:bCs/>
                <w:color w:val="000000"/>
                <w:sz w:val="27"/>
                <w:szCs w:val="27"/>
                <w:lang w:val="en-IN" w:eastAsia="en-IN"/>
              </w:rPr>
            </w:pPr>
            <w:r w:rsidRPr="00333F09">
              <w:rPr>
                <w:rFonts w:ascii="Agency FB" w:eastAsia="Times New Roman" w:hAnsi="Agency FB" w:cs="Times New Roman"/>
                <w:b/>
                <w:bCs/>
                <w:color w:val="000000"/>
                <w:sz w:val="27"/>
                <w:szCs w:val="27"/>
                <w:lang w:val="en-IN" w:eastAsia="en-IN"/>
              </w:rPr>
              <w:t>Special character</w:t>
            </w:r>
          </w:p>
        </w:tc>
      </w:tr>
      <w:tr w:rsidR="00333F09" w:rsidRPr="00333F09" w14:paraId="4EC5F812" w14:textId="77777777" w:rsidTr="00333F0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14:paraId="5F0EA929" w14:textId="77777777" w:rsidR="00333F09" w:rsidRPr="00333F09" w:rsidRDefault="00333F09" w:rsidP="00333F09">
            <w:pPr>
              <w:spacing w:after="0" w:line="240" w:lineRule="auto"/>
              <w:rPr>
                <w:rFonts w:ascii="Courier New" w:eastAsia="Times New Roman" w:hAnsi="Courier New" w:cs="Courier New"/>
                <w:b/>
                <w:bCs/>
                <w:color w:val="000000"/>
                <w:sz w:val="36"/>
                <w:szCs w:val="36"/>
                <w:lang w:val="en-IN" w:eastAsia="en-IN"/>
              </w:rPr>
            </w:pPr>
            <w:r w:rsidRPr="00333F09">
              <w:rPr>
                <w:rFonts w:ascii="Courier New" w:eastAsia="Times New Roman" w:hAnsi="Courier New" w:cs="Courier New"/>
                <w:b/>
                <w:bCs/>
                <w:color w:val="000000"/>
                <w:sz w:val="36"/>
                <w:szCs w:val="36"/>
                <w:lang w:val="en-IN" w:eastAsia="en-IN"/>
              </w:rPr>
              <w:lastRenderedPageBreak/>
              <w:t>&amp;</w:t>
            </w:r>
            <w:proofErr w:type="spellStart"/>
            <w:r w:rsidRPr="00333F09">
              <w:rPr>
                <w:rFonts w:ascii="Courier New" w:eastAsia="Times New Roman" w:hAnsi="Courier New" w:cs="Courier New"/>
                <w:b/>
                <w:bCs/>
                <w:color w:val="000000"/>
                <w:sz w:val="36"/>
                <w:szCs w:val="36"/>
                <w:lang w:val="en-IN" w:eastAsia="en-IN"/>
              </w:rPr>
              <w:t>nbsp</w:t>
            </w:r>
            <w:proofErr w:type="spellEnd"/>
            <w:r w:rsidRPr="00333F09">
              <w:rPr>
                <w:rFonts w:ascii="Courier New" w:eastAsia="Times New Roman" w:hAnsi="Courier New" w:cs="Courier New"/>
                <w:b/>
                <w:bCs/>
                <w:color w:val="000000"/>
                <w:sz w:val="36"/>
                <w:szCs w:val="36"/>
                <w:lang w:val="en-IN"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99"/>
            <w:hideMark/>
          </w:tcPr>
          <w:p w14:paraId="507C61EF" w14:textId="77777777" w:rsidR="00333F09" w:rsidRPr="00333F09" w:rsidRDefault="00333F09" w:rsidP="00333F09">
            <w:pPr>
              <w:spacing w:after="0" w:line="240" w:lineRule="auto"/>
              <w:rPr>
                <w:rFonts w:ascii="Agency FB" w:eastAsia="Times New Roman" w:hAnsi="Agency FB" w:cs="Times New Roman"/>
                <w:color w:val="000000"/>
                <w:sz w:val="27"/>
                <w:szCs w:val="27"/>
                <w:lang w:val="en-IN" w:eastAsia="en-IN"/>
              </w:rPr>
            </w:pPr>
            <w:r w:rsidRPr="00333F09">
              <w:rPr>
                <w:rFonts w:ascii="Agency FB" w:eastAsia="Times New Roman" w:hAnsi="Agency FB" w:cs="Times New Roman"/>
                <w:color w:val="000000"/>
                <w:sz w:val="27"/>
                <w:szCs w:val="27"/>
                <w:lang w:val="en-IN" w:eastAsia="en-IN"/>
              </w:rPr>
              <w:t>Non-breaking space</w:t>
            </w:r>
          </w:p>
        </w:tc>
      </w:tr>
      <w:tr w:rsidR="00333F09" w:rsidRPr="00333F09" w14:paraId="386E2E54" w14:textId="77777777" w:rsidTr="00333F0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14:paraId="1BCABA1C" w14:textId="77777777" w:rsidR="00333F09" w:rsidRPr="00333F09" w:rsidRDefault="00333F09" w:rsidP="00333F09">
            <w:pPr>
              <w:spacing w:after="0" w:line="240" w:lineRule="auto"/>
              <w:rPr>
                <w:rFonts w:ascii="Courier New" w:eastAsia="Times New Roman" w:hAnsi="Courier New" w:cs="Courier New"/>
                <w:b/>
                <w:bCs/>
                <w:color w:val="000000"/>
                <w:sz w:val="36"/>
                <w:szCs w:val="36"/>
                <w:lang w:val="en-IN" w:eastAsia="en-IN"/>
              </w:rPr>
            </w:pPr>
            <w:r w:rsidRPr="00333F09">
              <w:rPr>
                <w:rFonts w:ascii="Courier New" w:eastAsia="Times New Roman" w:hAnsi="Courier New" w:cs="Courier New"/>
                <w:b/>
                <w:bCs/>
                <w:color w:val="000000"/>
                <w:sz w:val="36"/>
                <w:szCs w:val="36"/>
                <w:lang w:val="en-IN" w:eastAsia="en-IN"/>
              </w:rPr>
              <w:t>&amp;amp;</w:t>
            </w:r>
          </w:p>
        </w:tc>
        <w:tc>
          <w:tcPr>
            <w:tcW w:w="0" w:type="auto"/>
            <w:tcBorders>
              <w:top w:val="outset" w:sz="6" w:space="0" w:color="auto"/>
              <w:left w:val="outset" w:sz="6" w:space="0" w:color="auto"/>
              <w:bottom w:val="outset" w:sz="6" w:space="0" w:color="auto"/>
              <w:right w:val="outset" w:sz="6" w:space="0" w:color="auto"/>
            </w:tcBorders>
            <w:shd w:val="clear" w:color="auto" w:fill="FFFF99"/>
            <w:hideMark/>
          </w:tcPr>
          <w:p w14:paraId="4B528968" w14:textId="77777777" w:rsidR="00333F09" w:rsidRPr="00333F09" w:rsidRDefault="00333F09" w:rsidP="00333F09">
            <w:pPr>
              <w:spacing w:after="0" w:line="240" w:lineRule="auto"/>
              <w:rPr>
                <w:rFonts w:ascii="Agency FB" w:eastAsia="Times New Roman" w:hAnsi="Agency FB" w:cs="Times New Roman"/>
                <w:color w:val="000000"/>
                <w:sz w:val="27"/>
                <w:szCs w:val="27"/>
                <w:lang w:val="en-IN" w:eastAsia="en-IN"/>
              </w:rPr>
            </w:pPr>
            <w:r w:rsidRPr="00333F09">
              <w:rPr>
                <w:rFonts w:ascii="Agency FB" w:eastAsia="Times New Roman" w:hAnsi="Agency FB" w:cs="Times New Roman"/>
                <w:color w:val="000000"/>
                <w:sz w:val="27"/>
                <w:szCs w:val="27"/>
                <w:lang w:val="en-IN" w:eastAsia="en-IN"/>
              </w:rPr>
              <w:t>&amp; (ampersand)</w:t>
            </w:r>
          </w:p>
        </w:tc>
      </w:tr>
      <w:tr w:rsidR="00333F09" w:rsidRPr="00333F09" w14:paraId="477329BF" w14:textId="77777777" w:rsidTr="00333F0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14:paraId="75F4144B" w14:textId="77777777" w:rsidR="00333F09" w:rsidRPr="00333F09" w:rsidRDefault="00333F09" w:rsidP="00333F09">
            <w:pPr>
              <w:spacing w:after="0" w:line="240" w:lineRule="auto"/>
              <w:rPr>
                <w:rFonts w:ascii="Courier New" w:eastAsia="Times New Roman" w:hAnsi="Courier New" w:cs="Courier New"/>
                <w:b/>
                <w:bCs/>
                <w:color w:val="000000"/>
                <w:sz w:val="36"/>
                <w:szCs w:val="36"/>
                <w:lang w:val="en-IN" w:eastAsia="en-IN"/>
              </w:rPr>
            </w:pPr>
            <w:r w:rsidRPr="00333F09">
              <w:rPr>
                <w:rFonts w:ascii="Courier New" w:eastAsia="Times New Roman" w:hAnsi="Courier New" w:cs="Courier New"/>
                <w:b/>
                <w:bCs/>
                <w:color w:val="000000"/>
                <w:sz w:val="36"/>
                <w:szCs w:val="36"/>
                <w:lang w:val="en-IN" w:eastAsia="en-IN"/>
              </w:rPr>
              <w:t>&amp;</w:t>
            </w:r>
            <w:proofErr w:type="spellStart"/>
            <w:r w:rsidRPr="00333F09">
              <w:rPr>
                <w:rFonts w:ascii="Courier New" w:eastAsia="Times New Roman" w:hAnsi="Courier New" w:cs="Courier New"/>
                <w:b/>
                <w:bCs/>
                <w:color w:val="000000"/>
                <w:sz w:val="36"/>
                <w:szCs w:val="36"/>
                <w:lang w:val="en-IN" w:eastAsia="en-IN"/>
              </w:rPr>
              <w:t>lt</w:t>
            </w:r>
            <w:proofErr w:type="spellEnd"/>
            <w:r w:rsidRPr="00333F09">
              <w:rPr>
                <w:rFonts w:ascii="Courier New" w:eastAsia="Times New Roman" w:hAnsi="Courier New" w:cs="Courier New"/>
                <w:b/>
                <w:bCs/>
                <w:color w:val="000000"/>
                <w:sz w:val="36"/>
                <w:szCs w:val="36"/>
                <w:lang w:val="en-IN"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99"/>
            <w:hideMark/>
          </w:tcPr>
          <w:p w14:paraId="2FBB81E6" w14:textId="77777777" w:rsidR="00333F09" w:rsidRPr="00333F09" w:rsidRDefault="00333F09" w:rsidP="00333F09">
            <w:pPr>
              <w:spacing w:after="0" w:line="240" w:lineRule="auto"/>
              <w:rPr>
                <w:rFonts w:ascii="Agency FB" w:eastAsia="Times New Roman" w:hAnsi="Agency FB" w:cs="Times New Roman"/>
                <w:color w:val="000000"/>
                <w:sz w:val="27"/>
                <w:szCs w:val="27"/>
                <w:lang w:val="en-IN" w:eastAsia="en-IN"/>
              </w:rPr>
            </w:pPr>
            <w:r w:rsidRPr="00333F09">
              <w:rPr>
                <w:rFonts w:ascii="Agency FB" w:eastAsia="Times New Roman" w:hAnsi="Agency FB" w:cs="Times New Roman"/>
                <w:color w:val="000000"/>
                <w:sz w:val="27"/>
                <w:szCs w:val="27"/>
                <w:lang w:val="en-IN" w:eastAsia="en-IN"/>
              </w:rPr>
              <w:t>&lt;</w:t>
            </w:r>
          </w:p>
        </w:tc>
      </w:tr>
      <w:tr w:rsidR="00333F09" w:rsidRPr="00333F09" w14:paraId="646F9F00" w14:textId="77777777" w:rsidTr="00333F0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14:paraId="28157262" w14:textId="77777777" w:rsidR="00333F09" w:rsidRPr="00333F09" w:rsidRDefault="00333F09" w:rsidP="00333F09">
            <w:pPr>
              <w:spacing w:after="0" w:line="240" w:lineRule="auto"/>
              <w:rPr>
                <w:rFonts w:ascii="Courier New" w:eastAsia="Times New Roman" w:hAnsi="Courier New" w:cs="Courier New"/>
                <w:b/>
                <w:bCs/>
                <w:color w:val="000000"/>
                <w:sz w:val="36"/>
                <w:szCs w:val="36"/>
                <w:lang w:val="en-IN" w:eastAsia="en-IN"/>
              </w:rPr>
            </w:pPr>
            <w:r w:rsidRPr="00333F09">
              <w:rPr>
                <w:rFonts w:ascii="Courier New" w:eastAsia="Times New Roman" w:hAnsi="Courier New" w:cs="Courier New"/>
                <w:b/>
                <w:bCs/>
                <w:color w:val="000000"/>
                <w:sz w:val="36"/>
                <w:szCs w:val="36"/>
                <w:lang w:val="en-IN" w:eastAsia="en-IN"/>
              </w:rPr>
              <w:t>&amp;</w:t>
            </w:r>
            <w:proofErr w:type="spellStart"/>
            <w:r w:rsidRPr="00333F09">
              <w:rPr>
                <w:rFonts w:ascii="Courier New" w:eastAsia="Times New Roman" w:hAnsi="Courier New" w:cs="Courier New"/>
                <w:b/>
                <w:bCs/>
                <w:color w:val="000000"/>
                <w:sz w:val="36"/>
                <w:szCs w:val="36"/>
                <w:lang w:val="en-IN" w:eastAsia="en-IN"/>
              </w:rPr>
              <w:t>gt</w:t>
            </w:r>
            <w:proofErr w:type="spellEnd"/>
            <w:r w:rsidRPr="00333F09">
              <w:rPr>
                <w:rFonts w:ascii="Courier New" w:eastAsia="Times New Roman" w:hAnsi="Courier New" w:cs="Courier New"/>
                <w:b/>
                <w:bCs/>
                <w:color w:val="000000"/>
                <w:sz w:val="36"/>
                <w:szCs w:val="36"/>
                <w:lang w:val="en-IN"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99"/>
            <w:hideMark/>
          </w:tcPr>
          <w:p w14:paraId="59D1E5F4" w14:textId="77777777" w:rsidR="00333F09" w:rsidRPr="00333F09" w:rsidRDefault="00333F09" w:rsidP="00333F09">
            <w:pPr>
              <w:spacing w:after="0" w:line="240" w:lineRule="auto"/>
              <w:rPr>
                <w:rFonts w:ascii="Agency FB" w:eastAsia="Times New Roman" w:hAnsi="Agency FB" w:cs="Times New Roman"/>
                <w:color w:val="000000"/>
                <w:sz w:val="27"/>
                <w:szCs w:val="27"/>
                <w:lang w:val="en-IN" w:eastAsia="en-IN"/>
              </w:rPr>
            </w:pPr>
            <w:r w:rsidRPr="00333F09">
              <w:rPr>
                <w:rFonts w:ascii="Agency FB" w:eastAsia="Times New Roman" w:hAnsi="Agency FB" w:cs="Times New Roman"/>
                <w:color w:val="000000"/>
                <w:sz w:val="27"/>
                <w:szCs w:val="27"/>
                <w:lang w:val="en-IN" w:eastAsia="en-IN"/>
              </w:rPr>
              <w:t>&gt;</w:t>
            </w:r>
          </w:p>
        </w:tc>
      </w:tr>
      <w:tr w:rsidR="00333F09" w:rsidRPr="00333F09" w14:paraId="03371689" w14:textId="77777777" w:rsidTr="00333F0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14:paraId="2933A947" w14:textId="77777777" w:rsidR="00333F09" w:rsidRPr="00333F09" w:rsidRDefault="00333F09" w:rsidP="00333F09">
            <w:pPr>
              <w:spacing w:after="0" w:line="240" w:lineRule="auto"/>
              <w:rPr>
                <w:rFonts w:ascii="Courier New" w:eastAsia="Times New Roman" w:hAnsi="Courier New" w:cs="Courier New"/>
                <w:b/>
                <w:bCs/>
                <w:color w:val="000000"/>
                <w:sz w:val="36"/>
                <w:szCs w:val="36"/>
                <w:lang w:val="en-IN" w:eastAsia="en-IN"/>
              </w:rPr>
            </w:pPr>
            <w:r w:rsidRPr="00333F09">
              <w:rPr>
                <w:rFonts w:ascii="Courier New" w:eastAsia="Times New Roman" w:hAnsi="Courier New" w:cs="Courier New"/>
                <w:b/>
                <w:bCs/>
                <w:color w:val="000000"/>
                <w:sz w:val="36"/>
                <w:szCs w:val="36"/>
                <w:lang w:val="en-IN" w:eastAsia="en-IN"/>
              </w:rPr>
              <w:t>&amp;copy;</w:t>
            </w:r>
          </w:p>
        </w:tc>
        <w:tc>
          <w:tcPr>
            <w:tcW w:w="0" w:type="auto"/>
            <w:tcBorders>
              <w:top w:val="outset" w:sz="6" w:space="0" w:color="auto"/>
              <w:left w:val="outset" w:sz="6" w:space="0" w:color="auto"/>
              <w:bottom w:val="outset" w:sz="6" w:space="0" w:color="auto"/>
              <w:right w:val="outset" w:sz="6" w:space="0" w:color="auto"/>
            </w:tcBorders>
            <w:shd w:val="clear" w:color="auto" w:fill="FFFF99"/>
            <w:hideMark/>
          </w:tcPr>
          <w:p w14:paraId="3DF1E04F" w14:textId="77777777" w:rsidR="00333F09" w:rsidRPr="00333F09" w:rsidRDefault="00333F09" w:rsidP="00333F09">
            <w:pPr>
              <w:spacing w:after="0" w:line="240" w:lineRule="auto"/>
              <w:rPr>
                <w:rFonts w:ascii="Agency FB" w:eastAsia="Times New Roman" w:hAnsi="Agency FB" w:cs="Times New Roman"/>
                <w:color w:val="000000"/>
                <w:sz w:val="27"/>
                <w:szCs w:val="27"/>
                <w:lang w:val="en-IN" w:eastAsia="en-IN"/>
              </w:rPr>
            </w:pPr>
            <w:r w:rsidRPr="00333F09">
              <w:rPr>
                <w:rFonts w:ascii="Agency FB" w:eastAsia="Times New Roman" w:hAnsi="Agency FB" w:cs="Times New Roman"/>
                <w:color w:val="000000"/>
                <w:sz w:val="27"/>
                <w:szCs w:val="27"/>
                <w:lang w:val="en-IN" w:eastAsia="en-IN"/>
              </w:rPr>
              <w:t>© (copyright symbol)</w:t>
            </w:r>
          </w:p>
        </w:tc>
      </w:tr>
      <w:tr w:rsidR="00333F09" w:rsidRPr="00333F09" w14:paraId="0CC38586" w14:textId="77777777" w:rsidTr="00333F0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14:paraId="73684575" w14:textId="77777777" w:rsidR="00333F09" w:rsidRPr="00333F09" w:rsidRDefault="00333F09" w:rsidP="00333F09">
            <w:pPr>
              <w:spacing w:after="0" w:line="240" w:lineRule="auto"/>
              <w:rPr>
                <w:rFonts w:ascii="Courier New" w:eastAsia="Times New Roman" w:hAnsi="Courier New" w:cs="Courier New"/>
                <w:b/>
                <w:bCs/>
                <w:color w:val="000000"/>
                <w:sz w:val="36"/>
                <w:szCs w:val="36"/>
                <w:lang w:val="en-IN" w:eastAsia="en-IN"/>
              </w:rPr>
            </w:pPr>
            <w:r w:rsidRPr="00333F09">
              <w:rPr>
                <w:rFonts w:ascii="Courier New" w:eastAsia="Times New Roman" w:hAnsi="Courier New" w:cs="Courier New"/>
                <w:b/>
                <w:bCs/>
                <w:color w:val="000000"/>
                <w:sz w:val="36"/>
                <w:szCs w:val="36"/>
                <w:lang w:val="en-IN" w:eastAsia="en-IN"/>
              </w:rPr>
              <w:t>&amp;reg;</w:t>
            </w:r>
          </w:p>
        </w:tc>
        <w:tc>
          <w:tcPr>
            <w:tcW w:w="0" w:type="auto"/>
            <w:tcBorders>
              <w:top w:val="outset" w:sz="6" w:space="0" w:color="auto"/>
              <w:left w:val="outset" w:sz="6" w:space="0" w:color="auto"/>
              <w:bottom w:val="outset" w:sz="6" w:space="0" w:color="auto"/>
              <w:right w:val="outset" w:sz="6" w:space="0" w:color="auto"/>
            </w:tcBorders>
            <w:shd w:val="clear" w:color="auto" w:fill="FFFF99"/>
            <w:hideMark/>
          </w:tcPr>
          <w:p w14:paraId="023D827C" w14:textId="77777777" w:rsidR="00333F09" w:rsidRPr="00333F09" w:rsidRDefault="00333F09" w:rsidP="00333F09">
            <w:pPr>
              <w:spacing w:after="0" w:line="240" w:lineRule="auto"/>
              <w:rPr>
                <w:rFonts w:ascii="Agency FB" w:eastAsia="Times New Roman" w:hAnsi="Agency FB" w:cs="Times New Roman"/>
                <w:color w:val="000000"/>
                <w:sz w:val="27"/>
                <w:szCs w:val="27"/>
                <w:lang w:val="en-IN" w:eastAsia="en-IN"/>
              </w:rPr>
            </w:pPr>
            <w:r w:rsidRPr="00333F09">
              <w:rPr>
                <w:rFonts w:ascii="Agency FB" w:eastAsia="Times New Roman" w:hAnsi="Agency FB" w:cs="Times New Roman"/>
                <w:color w:val="000000"/>
                <w:sz w:val="27"/>
                <w:szCs w:val="27"/>
                <w:lang w:val="en-IN" w:eastAsia="en-IN"/>
              </w:rPr>
              <w:t>® (Reg. trademark symbol)</w:t>
            </w:r>
          </w:p>
        </w:tc>
      </w:tr>
      <w:tr w:rsidR="00333F09" w:rsidRPr="00333F09" w14:paraId="37C81C9D" w14:textId="77777777" w:rsidTr="00333F0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14:paraId="43E61B2E" w14:textId="77777777" w:rsidR="00333F09" w:rsidRPr="00333F09" w:rsidRDefault="00333F09" w:rsidP="00333F09">
            <w:pPr>
              <w:spacing w:after="0" w:line="240" w:lineRule="auto"/>
              <w:rPr>
                <w:rFonts w:ascii="Courier New" w:eastAsia="Times New Roman" w:hAnsi="Courier New" w:cs="Courier New"/>
                <w:b/>
                <w:bCs/>
                <w:color w:val="000000"/>
                <w:sz w:val="36"/>
                <w:szCs w:val="36"/>
                <w:lang w:val="en-IN" w:eastAsia="en-IN"/>
              </w:rPr>
            </w:pPr>
            <w:r w:rsidRPr="00333F09">
              <w:rPr>
                <w:rFonts w:ascii="Courier New" w:eastAsia="Times New Roman" w:hAnsi="Courier New" w:cs="Courier New"/>
                <w:b/>
                <w:bCs/>
                <w:color w:val="000000"/>
                <w:sz w:val="36"/>
                <w:szCs w:val="36"/>
                <w:lang w:val="en-IN" w:eastAsia="en-IN"/>
              </w:rPr>
              <w:t>&amp;ne;</w:t>
            </w:r>
          </w:p>
        </w:tc>
        <w:tc>
          <w:tcPr>
            <w:tcW w:w="0" w:type="auto"/>
            <w:tcBorders>
              <w:top w:val="outset" w:sz="6" w:space="0" w:color="auto"/>
              <w:left w:val="outset" w:sz="6" w:space="0" w:color="auto"/>
              <w:bottom w:val="outset" w:sz="6" w:space="0" w:color="auto"/>
              <w:right w:val="outset" w:sz="6" w:space="0" w:color="auto"/>
            </w:tcBorders>
            <w:shd w:val="clear" w:color="auto" w:fill="FFFF99"/>
            <w:hideMark/>
          </w:tcPr>
          <w:p w14:paraId="6DAD98B4" w14:textId="77777777" w:rsidR="00333F09" w:rsidRPr="00333F09" w:rsidRDefault="00333F09" w:rsidP="00333F09">
            <w:pPr>
              <w:spacing w:after="0" w:line="240" w:lineRule="auto"/>
              <w:rPr>
                <w:rFonts w:ascii="Agency FB" w:eastAsia="Times New Roman" w:hAnsi="Agency FB" w:cs="Times New Roman"/>
                <w:color w:val="000000"/>
                <w:sz w:val="27"/>
                <w:szCs w:val="27"/>
                <w:lang w:val="en-IN" w:eastAsia="en-IN"/>
              </w:rPr>
            </w:pPr>
            <w:r w:rsidRPr="00333F09">
              <w:rPr>
                <w:rFonts w:ascii="Agency FB" w:eastAsia="Times New Roman" w:hAnsi="Agency FB" w:cs="Times New Roman"/>
                <w:color w:val="000000"/>
                <w:sz w:val="27"/>
                <w:szCs w:val="27"/>
                <w:lang w:val="en-IN" w:eastAsia="en-IN"/>
              </w:rPr>
              <w:t>≠ (not-equals sign; a range of mathematical symbols are available)</w:t>
            </w:r>
          </w:p>
        </w:tc>
      </w:tr>
      <w:tr w:rsidR="00333F09" w:rsidRPr="00333F09" w14:paraId="26EBA4B0" w14:textId="77777777" w:rsidTr="00333F0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14:paraId="12FE8A2E" w14:textId="77777777" w:rsidR="00333F09" w:rsidRPr="00333F09" w:rsidRDefault="00333F09" w:rsidP="00333F09">
            <w:pPr>
              <w:spacing w:after="0" w:line="240" w:lineRule="auto"/>
              <w:rPr>
                <w:rFonts w:ascii="Courier New" w:eastAsia="Times New Roman" w:hAnsi="Courier New" w:cs="Courier New"/>
                <w:b/>
                <w:bCs/>
                <w:color w:val="000000"/>
                <w:sz w:val="36"/>
                <w:szCs w:val="36"/>
                <w:lang w:val="en-IN" w:eastAsia="en-IN"/>
              </w:rPr>
            </w:pPr>
            <w:r w:rsidRPr="00333F09">
              <w:rPr>
                <w:rFonts w:ascii="Courier New" w:eastAsia="Times New Roman" w:hAnsi="Courier New" w:cs="Courier New"/>
                <w:b/>
                <w:bCs/>
                <w:color w:val="000000"/>
                <w:sz w:val="36"/>
                <w:szCs w:val="36"/>
                <w:lang w:val="en-IN" w:eastAsia="en-IN"/>
              </w:rPr>
              <w:t>&amp;</w:t>
            </w:r>
            <w:proofErr w:type="spellStart"/>
            <w:r w:rsidRPr="00333F09">
              <w:rPr>
                <w:rFonts w:ascii="Courier New" w:eastAsia="Times New Roman" w:hAnsi="Courier New" w:cs="Courier New"/>
                <w:b/>
                <w:bCs/>
                <w:color w:val="000000"/>
                <w:sz w:val="36"/>
                <w:szCs w:val="36"/>
                <w:lang w:val="en-IN" w:eastAsia="en-IN"/>
              </w:rPr>
              <w:t>plusmn</w:t>
            </w:r>
            <w:proofErr w:type="spellEnd"/>
            <w:r w:rsidRPr="00333F09">
              <w:rPr>
                <w:rFonts w:ascii="Courier New" w:eastAsia="Times New Roman" w:hAnsi="Courier New" w:cs="Courier New"/>
                <w:b/>
                <w:bCs/>
                <w:color w:val="000000"/>
                <w:sz w:val="36"/>
                <w:szCs w:val="36"/>
                <w:lang w:val="en-IN"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99"/>
            <w:hideMark/>
          </w:tcPr>
          <w:p w14:paraId="4A07C3B4" w14:textId="77777777" w:rsidR="00333F09" w:rsidRPr="00333F09" w:rsidRDefault="00333F09" w:rsidP="00333F09">
            <w:pPr>
              <w:spacing w:after="0" w:line="240" w:lineRule="auto"/>
              <w:rPr>
                <w:rFonts w:ascii="Agency FB" w:eastAsia="Times New Roman" w:hAnsi="Agency FB" w:cs="Times New Roman"/>
                <w:color w:val="000000"/>
                <w:sz w:val="27"/>
                <w:szCs w:val="27"/>
                <w:lang w:val="en-IN" w:eastAsia="en-IN"/>
              </w:rPr>
            </w:pPr>
            <w:r w:rsidRPr="00333F09">
              <w:rPr>
                <w:rFonts w:ascii="Agency FB" w:eastAsia="Times New Roman" w:hAnsi="Agency FB" w:cs="Times New Roman"/>
                <w:color w:val="000000"/>
                <w:sz w:val="27"/>
                <w:szCs w:val="27"/>
                <w:lang w:val="en-IN" w:eastAsia="en-IN"/>
              </w:rPr>
              <w:t>± (plus-minus)</w:t>
            </w:r>
          </w:p>
        </w:tc>
      </w:tr>
      <w:tr w:rsidR="00333F09" w:rsidRPr="00333F09" w14:paraId="545777BF" w14:textId="77777777" w:rsidTr="00333F0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14:paraId="3919B4AD" w14:textId="77777777" w:rsidR="00333F09" w:rsidRPr="00333F09" w:rsidRDefault="00333F09" w:rsidP="00333F09">
            <w:pPr>
              <w:spacing w:after="0" w:line="240" w:lineRule="auto"/>
              <w:rPr>
                <w:rFonts w:ascii="Courier New" w:eastAsia="Times New Roman" w:hAnsi="Courier New" w:cs="Courier New"/>
                <w:b/>
                <w:bCs/>
                <w:color w:val="000000"/>
                <w:sz w:val="36"/>
                <w:szCs w:val="36"/>
                <w:lang w:val="en-IN" w:eastAsia="en-IN"/>
              </w:rPr>
            </w:pPr>
            <w:r w:rsidRPr="00333F09">
              <w:rPr>
                <w:rFonts w:ascii="Courier New" w:eastAsia="Times New Roman" w:hAnsi="Courier New" w:cs="Courier New"/>
                <w:b/>
                <w:bCs/>
                <w:color w:val="000000"/>
                <w:sz w:val="36"/>
                <w:szCs w:val="36"/>
                <w:lang w:val="en-IN" w:eastAsia="en-IN"/>
              </w:rPr>
              <w:t>&amp;</w:t>
            </w:r>
            <w:proofErr w:type="spellStart"/>
            <w:r w:rsidRPr="00333F09">
              <w:rPr>
                <w:rFonts w:ascii="Courier New" w:eastAsia="Times New Roman" w:hAnsi="Courier New" w:cs="Courier New"/>
                <w:b/>
                <w:bCs/>
                <w:color w:val="000000"/>
                <w:sz w:val="36"/>
                <w:szCs w:val="36"/>
                <w:lang w:val="en-IN" w:eastAsia="en-IN"/>
              </w:rPr>
              <w:t>deg</w:t>
            </w:r>
            <w:proofErr w:type="spellEnd"/>
            <w:r w:rsidRPr="00333F09">
              <w:rPr>
                <w:rFonts w:ascii="Courier New" w:eastAsia="Times New Roman" w:hAnsi="Courier New" w:cs="Courier New"/>
                <w:b/>
                <w:bCs/>
                <w:color w:val="000000"/>
                <w:sz w:val="36"/>
                <w:szCs w:val="36"/>
                <w:lang w:val="en-IN"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99"/>
            <w:hideMark/>
          </w:tcPr>
          <w:p w14:paraId="2A35284A" w14:textId="77777777" w:rsidR="00333F09" w:rsidRPr="00333F09" w:rsidRDefault="00333F09" w:rsidP="00333F09">
            <w:pPr>
              <w:spacing w:after="0" w:line="240" w:lineRule="auto"/>
              <w:rPr>
                <w:rFonts w:ascii="Agency FB" w:eastAsia="Times New Roman" w:hAnsi="Agency FB" w:cs="Times New Roman"/>
                <w:color w:val="000000"/>
                <w:sz w:val="27"/>
                <w:szCs w:val="27"/>
                <w:lang w:val="en-IN" w:eastAsia="en-IN"/>
              </w:rPr>
            </w:pPr>
            <w:r w:rsidRPr="00333F09">
              <w:rPr>
                <w:rFonts w:ascii="Agency FB" w:eastAsia="Times New Roman" w:hAnsi="Agency FB" w:cs="Times New Roman"/>
                <w:color w:val="000000"/>
                <w:sz w:val="27"/>
                <w:szCs w:val="27"/>
                <w:lang w:val="en-IN" w:eastAsia="en-IN"/>
              </w:rPr>
              <w:t>° (degree)</w:t>
            </w:r>
          </w:p>
        </w:tc>
      </w:tr>
      <w:tr w:rsidR="00333F09" w:rsidRPr="00333F09" w14:paraId="53CE0C94" w14:textId="77777777" w:rsidTr="00333F0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14:paraId="3A99C490" w14:textId="77777777" w:rsidR="00333F09" w:rsidRPr="00333F09" w:rsidRDefault="00333F09" w:rsidP="00333F09">
            <w:pPr>
              <w:spacing w:after="0" w:line="240" w:lineRule="auto"/>
              <w:rPr>
                <w:rFonts w:ascii="Courier New" w:eastAsia="Times New Roman" w:hAnsi="Courier New" w:cs="Courier New"/>
                <w:b/>
                <w:bCs/>
                <w:color w:val="000000"/>
                <w:sz w:val="36"/>
                <w:szCs w:val="36"/>
                <w:lang w:val="en-IN" w:eastAsia="en-IN"/>
              </w:rPr>
            </w:pPr>
            <w:r w:rsidRPr="00333F09">
              <w:rPr>
                <w:rFonts w:ascii="Courier New" w:eastAsia="Times New Roman" w:hAnsi="Courier New" w:cs="Courier New"/>
                <w:b/>
                <w:bCs/>
                <w:color w:val="000000"/>
                <w:sz w:val="36"/>
                <w:szCs w:val="36"/>
                <w:lang w:val="en-IN" w:eastAsia="en-IN"/>
              </w:rPr>
              <w:t>&amp;</w:t>
            </w:r>
            <w:proofErr w:type="spellStart"/>
            <w:r w:rsidRPr="00333F09">
              <w:rPr>
                <w:rFonts w:ascii="Courier New" w:eastAsia="Times New Roman" w:hAnsi="Courier New" w:cs="Courier New"/>
                <w:b/>
                <w:bCs/>
                <w:color w:val="000000"/>
                <w:sz w:val="36"/>
                <w:szCs w:val="36"/>
                <w:lang w:val="en-IN" w:eastAsia="en-IN"/>
              </w:rPr>
              <w:t>quot</w:t>
            </w:r>
            <w:proofErr w:type="spellEnd"/>
            <w:r w:rsidRPr="00333F09">
              <w:rPr>
                <w:rFonts w:ascii="Courier New" w:eastAsia="Times New Roman" w:hAnsi="Courier New" w:cs="Courier New"/>
                <w:b/>
                <w:bCs/>
                <w:color w:val="000000"/>
                <w:sz w:val="36"/>
                <w:szCs w:val="36"/>
                <w:lang w:val="en-IN"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99"/>
            <w:hideMark/>
          </w:tcPr>
          <w:p w14:paraId="38168A8D" w14:textId="77777777" w:rsidR="00333F09" w:rsidRPr="00333F09" w:rsidRDefault="00333F09" w:rsidP="00333F09">
            <w:pPr>
              <w:spacing w:after="0" w:line="240" w:lineRule="auto"/>
              <w:rPr>
                <w:rFonts w:ascii="Agency FB" w:eastAsia="Times New Roman" w:hAnsi="Agency FB" w:cs="Times New Roman"/>
                <w:color w:val="000000"/>
                <w:sz w:val="27"/>
                <w:szCs w:val="27"/>
                <w:lang w:val="en-IN" w:eastAsia="en-IN"/>
              </w:rPr>
            </w:pPr>
            <w:r w:rsidRPr="00333F09">
              <w:rPr>
                <w:rFonts w:ascii="Agency FB" w:eastAsia="Times New Roman" w:hAnsi="Agency FB" w:cs="Times New Roman"/>
                <w:color w:val="000000"/>
                <w:sz w:val="27"/>
                <w:szCs w:val="27"/>
                <w:lang w:val="en-IN" w:eastAsia="en-IN"/>
              </w:rPr>
              <w:t>" (Quotation mark)</w:t>
            </w:r>
          </w:p>
        </w:tc>
      </w:tr>
      <w:tr w:rsidR="00333F09" w:rsidRPr="00333F09" w14:paraId="5E83604D" w14:textId="77777777" w:rsidTr="00333F0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14:paraId="22C55CF0" w14:textId="77777777" w:rsidR="00333F09" w:rsidRPr="00333F09" w:rsidRDefault="00333F09" w:rsidP="00333F09">
            <w:pPr>
              <w:spacing w:after="0" w:line="240" w:lineRule="auto"/>
              <w:rPr>
                <w:rFonts w:ascii="Courier New" w:eastAsia="Times New Roman" w:hAnsi="Courier New" w:cs="Courier New"/>
                <w:b/>
                <w:bCs/>
                <w:color w:val="000000"/>
                <w:sz w:val="36"/>
                <w:szCs w:val="36"/>
                <w:lang w:val="en-IN" w:eastAsia="en-IN"/>
              </w:rPr>
            </w:pPr>
            <w:r w:rsidRPr="00333F09">
              <w:rPr>
                <w:rFonts w:ascii="Courier New" w:eastAsia="Times New Roman" w:hAnsi="Courier New" w:cs="Courier New"/>
                <w:b/>
                <w:bCs/>
                <w:color w:val="000000"/>
                <w:sz w:val="36"/>
                <w:szCs w:val="36"/>
                <w:lang w:val="en-IN" w:eastAsia="en-IN"/>
              </w:rPr>
              <w:t>&amp;</w:t>
            </w:r>
            <w:proofErr w:type="spellStart"/>
            <w:r w:rsidRPr="00333F09">
              <w:rPr>
                <w:rFonts w:ascii="Courier New" w:eastAsia="Times New Roman" w:hAnsi="Courier New" w:cs="Courier New"/>
                <w:b/>
                <w:bCs/>
                <w:color w:val="000000"/>
                <w:sz w:val="36"/>
                <w:szCs w:val="36"/>
                <w:lang w:val="en-IN" w:eastAsia="en-IN"/>
              </w:rPr>
              <w:t>ndash</w:t>
            </w:r>
            <w:proofErr w:type="spellEnd"/>
            <w:r w:rsidRPr="00333F09">
              <w:rPr>
                <w:rFonts w:ascii="Courier New" w:eastAsia="Times New Roman" w:hAnsi="Courier New" w:cs="Courier New"/>
                <w:b/>
                <w:bCs/>
                <w:color w:val="000000"/>
                <w:sz w:val="36"/>
                <w:szCs w:val="36"/>
                <w:lang w:val="en-IN"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99"/>
            <w:hideMark/>
          </w:tcPr>
          <w:p w14:paraId="088B2E7F" w14:textId="77777777" w:rsidR="00333F09" w:rsidRPr="00333F09" w:rsidRDefault="00333F09" w:rsidP="00333F09">
            <w:pPr>
              <w:spacing w:after="0" w:line="240" w:lineRule="auto"/>
              <w:rPr>
                <w:rFonts w:ascii="Agency FB" w:eastAsia="Times New Roman" w:hAnsi="Agency FB" w:cs="Times New Roman"/>
                <w:color w:val="000000"/>
                <w:sz w:val="27"/>
                <w:szCs w:val="27"/>
                <w:lang w:val="en-IN" w:eastAsia="en-IN"/>
              </w:rPr>
            </w:pPr>
            <w:r w:rsidRPr="00333F09">
              <w:rPr>
                <w:rFonts w:ascii="Agency FB" w:eastAsia="Times New Roman" w:hAnsi="Agency FB" w:cs="Times New Roman"/>
                <w:color w:val="000000"/>
                <w:sz w:val="27"/>
                <w:szCs w:val="27"/>
                <w:lang w:val="en-IN" w:eastAsia="en-IN"/>
              </w:rPr>
              <w:t>– (n-dash)</w:t>
            </w:r>
          </w:p>
        </w:tc>
      </w:tr>
      <w:tr w:rsidR="00333F09" w:rsidRPr="00333F09" w14:paraId="660BBCFA" w14:textId="77777777" w:rsidTr="00333F0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14:paraId="71126394" w14:textId="77777777" w:rsidR="00333F09" w:rsidRPr="00333F09" w:rsidRDefault="00333F09" w:rsidP="00333F09">
            <w:pPr>
              <w:spacing w:after="0" w:line="240" w:lineRule="auto"/>
              <w:rPr>
                <w:rFonts w:ascii="Courier New" w:eastAsia="Times New Roman" w:hAnsi="Courier New" w:cs="Courier New"/>
                <w:b/>
                <w:bCs/>
                <w:color w:val="000000"/>
                <w:sz w:val="36"/>
                <w:szCs w:val="36"/>
                <w:lang w:val="en-IN" w:eastAsia="en-IN"/>
              </w:rPr>
            </w:pPr>
            <w:r w:rsidRPr="00333F09">
              <w:rPr>
                <w:rFonts w:ascii="Courier New" w:eastAsia="Times New Roman" w:hAnsi="Courier New" w:cs="Courier New"/>
                <w:b/>
                <w:bCs/>
                <w:color w:val="000000"/>
                <w:sz w:val="36"/>
                <w:szCs w:val="36"/>
                <w:lang w:val="en-IN" w:eastAsia="en-IN"/>
              </w:rPr>
              <w:t>&amp;</w:t>
            </w:r>
            <w:proofErr w:type="spellStart"/>
            <w:r w:rsidRPr="00333F09">
              <w:rPr>
                <w:rFonts w:ascii="Courier New" w:eastAsia="Times New Roman" w:hAnsi="Courier New" w:cs="Courier New"/>
                <w:b/>
                <w:bCs/>
                <w:color w:val="000000"/>
                <w:sz w:val="36"/>
                <w:szCs w:val="36"/>
                <w:lang w:val="en-IN" w:eastAsia="en-IN"/>
              </w:rPr>
              <w:t>mdash</w:t>
            </w:r>
            <w:proofErr w:type="spellEnd"/>
            <w:r w:rsidRPr="00333F09">
              <w:rPr>
                <w:rFonts w:ascii="Courier New" w:eastAsia="Times New Roman" w:hAnsi="Courier New" w:cs="Courier New"/>
                <w:b/>
                <w:bCs/>
                <w:color w:val="000000"/>
                <w:sz w:val="36"/>
                <w:szCs w:val="36"/>
                <w:lang w:val="en-IN"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99"/>
            <w:hideMark/>
          </w:tcPr>
          <w:p w14:paraId="69831D66" w14:textId="77777777" w:rsidR="00333F09" w:rsidRPr="00333F09" w:rsidRDefault="00333F09" w:rsidP="00333F09">
            <w:pPr>
              <w:spacing w:after="0" w:line="240" w:lineRule="auto"/>
              <w:rPr>
                <w:rFonts w:ascii="Agency FB" w:eastAsia="Times New Roman" w:hAnsi="Agency FB" w:cs="Times New Roman"/>
                <w:color w:val="000000"/>
                <w:sz w:val="27"/>
                <w:szCs w:val="27"/>
                <w:lang w:val="en-IN" w:eastAsia="en-IN"/>
              </w:rPr>
            </w:pPr>
            <w:r w:rsidRPr="00333F09">
              <w:rPr>
                <w:rFonts w:ascii="Agency FB" w:eastAsia="Times New Roman" w:hAnsi="Agency FB" w:cs="Times New Roman"/>
                <w:color w:val="000000"/>
                <w:sz w:val="27"/>
                <w:szCs w:val="27"/>
                <w:lang w:val="en-IN" w:eastAsia="en-IN"/>
              </w:rPr>
              <w:t>— (m-dash)</w:t>
            </w:r>
          </w:p>
        </w:tc>
      </w:tr>
      <w:tr w:rsidR="00333F09" w:rsidRPr="00333F09" w14:paraId="4C68ED61" w14:textId="77777777" w:rsidTr="00333F0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14:paraId="6B5DA460" w14:textId="77777777" w:rsidR="00333F09" w:rsidRPr="00333F09" w:rsidRDefault="00333F09" w:rsidP="00333F09">
            <w:pPr>
              <w:spacing w:after="0" w:line="240" w:lineRule="auto"/>
              <w:rPr>
                <w:rFonts w:ascii="Courier New" w:eastAsia="Times New Roman" w:hAnsi="Courier New" w:cs="Courier New"/>
                <w:b/>
                <w:bCs/>
                <w:color w:val="000000"/>
                <w:sz w:val="36"/>
                <w:szCs w:val="36"/>
                <w:lang w:val="en-IN" w:eastAsia="en-IN"/>
              </w:rPr>
            </w:pPr>
            <w:r w:rsidRPr="00333F09">
              <w:rPr>
                <w:rFonts w:ascii="Courier New" w:eastAsia="Times New Roman" w:hAnsi="Courier New" w:cs="Courier New"/>
                <w:b/>
                <w:bCs/>
                <w:color w:val="000000"/>
                <w:sz w:val="36"/>
                <w:szCs w:val="36"/>
                <w:lang w:val="en-IN" w:eastAsia="en-IN"/>
              </w:rPr>
              <w:t>&amp;para;</w:t>
            </w:r>
          </w:p>
        </w:tc>
        <w:tc>
          <w:tcPr>
            <w:tcW w:w="0" w:type="auto"/>
            <w:tcBorders>
              <w:top w:val="outset" w:sz="6" w:space="0" w:color="auto"/>
              <w:left w:val="outset" w:sz="6" w:space="0" w:color="auto"/>
              <w:bottom w:val="outset" w:sz="6" w:space="0" w:color="auto"/>
              <w:right w:val="outset" w:sz="6" w:space="0" w:color="auto"/>
            </w:tcBorders>
            <w:shd w:val="clear" w:color="auto" w:fill="FFFF99"/>
            <w:hideMark/>
          </w:tcPr>
          <w:p w14:paraId="0277E3C0" w14:textId="77777777" w:rsidR="00333F09" w:rsidRPr="00333F09" w:rsidRDefault="00333F09" w:rsidP="00333F09">
            <w:pPr>
              <w:spacing w:after="0" w:line="240" w:lineRule="auto"/>
              <w:rPr>
                <w:rFonts w:ascii="Agency FB" w:eastAsia="Times New Roman" w:hAnsi="Agency FB" w:cs="Times New Roman"/>
                <w:color w:val="000000"/>
                <w:sz w:val="27"/>
                <w:szCs w:val="27"/>
                <w:lang w:val="en-IN" w:eastAsia="en-IN"/>
              </w:rPr>
            </w:pPr>
            <w:r w:rsidRPr="00333F09">
              <w:rPr>
                <w:rFonts w:ascii="Agency FB" w:eastAsia="Times New Roman" w:hAnsi="Agency FB" w:cs="Times New Roman"/>
                <w:color w:val="000000"/>
                <w:sz w:val="27"/>
                <w:szCs w:val="27"/>
                <w:lang w:val="en-IN" w:eastAsia="en-IN"/>
              </w:rPr>
              <w:t>¶ (paragraph symbol as used in word-processors)</w:t>
            </w:r>
          </w:p>
        </w:tc>
      </w:tr>
      <w:tr w:rsidR="00333F09" w:rsidRPr="00333F09" w14:paraId="0DD3CD7A" w14:textId="77777777" w:rsidTr="00333F0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14:paraId="706777A8" w14:textId="77777777" w:rsidR="00333F09" w:rsidRPr="00333F09" w:rsidRDefault="00333F09" w:rsidP="00333F09">
            <w:pPr>
              <w:spacing w:after="0" w:line="240" w:lineRule="auto"/>
              <w:rPr>
                <w:rFonts w:ascii="Courier New" w:eastAsia="Times New Roman" w:hAnsi="Courier New" w:cs="Courier New"/>
                <w:b/>
                <w:bCs/>
                <w:color w:val="000000"/>
                <w:sz w:val="36"/>
                <w:szCs w:val="36"/>
                <w:lang w:val="en-IN" w:eastAsia="en-IN"/>
              </w:rPr>
            </w:pPr>
            <w:r w:rsidRPr="00333F09">
              <w:rPr>
                <w:rFonts w:ascii="Courier New" w:eastAsia="Times New Roman" w:hAnsi="Courier New" w:cs="Courier New"/>
                <w:b/>
                <w:bCs/>
                <w:color w:val="000000"/>
                <w:sz w:val="36"/>
                <w:szCs w:val="36"/>
                <w:lang w:val="en-IN" w:eastAsia="en-IN"/>
              </w:rPr>
              <w:t>&amp;pound;</w:t>
            </w:r>
          </w:p>
        </w:tc>
        <w:tc>
          <w:tcPr>
            <w:tcW w:w="0" w:type="auto"/>
            <w:tcBorders>
              <w:top w:val="outset" w:sz="6" w:space="0" w:color="auto"/>
              <w:left w:val="outset" w:sz="6" w:space="0" w:color="auto"/>
              <w:bottom w:val="outset" w:sz="6" w:space="0" w:color="auto"/>
              <w:right w:val="outset" w:sz="6" w:space="0" w:color="auto"/>
            </w:tcBorders>
            <w:shd w:val="clear" w:color="auto" w:fill="FFFF99"/>
            <w:hideMark/>
          </w:tcPr>
          <w:p w14:paraId="4C665B92" w14:textId="77777777" w:rsidR="00333F09" w:rsidRPr="00333F09" w:rsidRDefault="00333F09" w:rsidP="00333F09">
            <w:pPr>
              <w:spacing w:after="0" w:line="240" w:lineRule="auto"/>
              <w:rPr>
                <w:rFonts w:ascii="Agency FB" w:eastAsia="Times New Roman" w:hAnsi="Agency FB" w:cs="Times New Roman"/>
                <w:color w:val="000000"/>
                <w:sz w:val="27"/>
                <w:szCs w:val="27"/>
                <w:lang w:val="en-IN" w:eastAsia="en-IN"/>
              </w:rPr>
            </w:pPr>
            <w:r w:rsidRPr="00333F09">
              <w:rPr>
                <w:rFonts w:ascii="Agency FB" w:eastAsia="Times New Roman" w:hAnsi="Agency FB" w:cs="Times New Roman"/>
                <w:color w:val="000000"/>
                <w:sz w:val="27"/>
                <w:szCs w:val="27"/>
                <w:lang w:val="en-IN" w:eastAsia="en-IN"/>
              </w:rPr>
              <w:t>£ (pound sterling symbol)</w:t>
            </w:r>
          </w:p>
        </w:tc>
      </w:tr>
      <w:tr w:rsidR="00333F09" w:rsidRPr="00333F09" w14:paraId="1FC9FEBB" w14:textId="77777777" w:rsidTr="00333F0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14:paraId="117E8835" w14:textId="77777777" w:rsidR="00333F09" w:rsidRPr="00333F09" w:rsidRDefault="00333F09" w:rsidP="00333F09">
            <w:pPr>
              <w:spacing w:after="0" w:line="240" w:lineRule="auto"/>
              <w:rPr>
                <w:rFonts w:ascii="Courier New" w:eastAsia="Times New Roman" w:hAnsi="Courier New" w:cs="Courier New"/>
                <w:b/>
                <w:bCs/>
                <w:color w:val="000000"/>
                <w:sz w:val="36"/>
                <w:szCs w:val="36"/>
                <w:lang w:val="en-IN" w:eastAsia="en-IN"/>
              </w:rPr>
            </w:pPr>
            <w:r w:rsidRPr="00333F09">
              <w:rPr>
                <w:rFonts w:ascii="Courier New" w:eastAsia="Times New Roman" w:hAnsi="Courier New" w:cs="Courier New"/>
                <w:b/>
                <w:bCs/>
                <w:color w:val="000000"/>
                <w:sz w:val="36"/>
                <w:szCs w:val="36"/>
                <w:lang w:val="en-IN" w:eastAsia="en-IN"/>
              </w:rPr>
              <w:t>&amp;euro;</w:t>
            </w:r>
          </w:p>
        </w:tc>
        <w:tc>
          <w:tcPr>
            <w:tcW w:w="0" w:type="auto"/>
            <w:tcBorders>
              <w:top w:val="outset" w:sz="6" w:space="0" w:color="auto"/>
              <w:left w:val="outset" w:sz="6" w:space="0" w:color="auto"/>
              <w:bottom w:val="outset" w:sz="6" w:space="0" w:color="auto"/>
              <w:right w:val="outset" w:sz="6" w:space="0" w:color="auto"/>
            </w:tcBorders>
            <w:shd w:val="clear" w:color="auto" w:fill="FFFF99"/>
            <w:hideMark/>
          </w:tcPr>
          <w:p w14:paraId="3E3C0649" w14:textId="77777777" w:rsidR="00333F09" w:rsidRPr="00333F09" w:rsidRDefault="00333F09" w:rsidP="00333F09">
            <w:pPr>
              <w:spacing w:after="0" w:line="240" w:lineRule="auto"/>
              <w:rPr>
                <w:rFonts w:ascii="Agency FB" w:eastAsia="Times New Roman" w:hAnsi="Agency FB" w:cs="Times New Roman"/>
                <w:color w:val="000000"/>
                <w:sz w:val="27"/>
                <w:szCs w:val="27"/>
                <w:lang w:val="en-IN" w:eastAsia="en-IN"/>
              </w:rPr>
            </w:pPr>
            <w:r w:rsidRPr="00333F09">
              <w:rPr>
                <w:rFonts w:ascii="Agency FB" w:eastAsia="Times New Roman" w:hAnsi="Agency FB" w:cs="Times New Roman"/>
                <w:color w:val="000000"/>
                <w:sz w:val="27"/>
                <w:szCs w:val="27"/>
                <w:lang w:val="en-IN" w:eastAsia="en-IN"/>
              </w:rPr>
              <w:t>€ (Euro currency symbol)</w:t>
            </w:r>
          </w:p>
        </w:tc>
      </w:tr>
      <w:tr w:rsidR="00333F09" w:rsidRPr="00333F09" w14:paraId="5B5196A1" w14:textId="77777777" w:rsidTr="00333F0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14:paraId="233E081A" w14:textId="77777777" w:rsidR="00333F09" w:rsidRPr="00333F09" w:rsidRDefault="00333F09" w:rsidP="00333F09">
            <w:pPr>
              <w:spacing w:after="0" w:line="240" w:lineRule="auto"/>
              <w:rPr>
                <w:rFonts w:ascii="Courier New" w:eastAsia="Times New Roman" w:hAnsi="Courier New" w:cs="Courier New"/>
                <w:b/>
                <w:bCs/>
                <w:color w:val="000000"/>
                <w:sz w:val="36"/>
                <w:szCs w:val="36"/>
                <w:lang w:val="en-IN" w:eastAsia="en-IN"/>
              </w:rPr>
            </w:pPr>
            <w:r w:rsidRPr="00333F09">
              <w:rPr>
                <w:rFonts w:ascii="Courier New" w:eastAsia="Times New Roman" w:hAnsi="Courier New" w:cs="Courier New"/>
                <w:b/>
                <w:bCs/>
                <w:color w:val="000000"/>
                <w:sz w:val="36"/>
                <w:szCs w:val="36"/>
                <w:lang w:val="en-IN" w:eastAsia="en-IN"/>
              </w:rPr>
              <w:t>&amp;frac14;</w:t>
            </w:r>
          </w:p>
        </w:tc>
        <w:tc>
          <w:tcPr>
            <w:tcW w:w="0" w:type="auto"/>
            <w:tcBorders>
              <w:top w:val="outset" w:sz="6" w:space="0" w:color="auto"/>
              <w:left w:val="outset" w:sz="6" w:space="0" w:color="auto"/>
              <w:bottom w:val="outset" w:sz="6" w:space="0" w:color="auto"/>
              <w:right w:val="outset" w:sz="6" w:space="0" w:color="auto"/>
            </w:tcBorders>
            <w:shd w:val="clear" w:color="auto" w:fill="FFFF99"/>
            <w:hideMark/>
          </w:tcPr>
          <w:p w14:paraId="1DC9A1D1" w14:textId="77777777" w:rsidR="00333F09" w:rsidRPr="00333F09" w:rsidRDefault="00333F09" w:rsidP="00333F09">
            <w:pPr>
              <w:spacing w:after="0" w:line="240" w:lineRule="auto"/>
              <w:rPr>
                <w:rFonts w:ascii="Agency FB" w:eastAsia="Times New Roman" w:hAnsi="Agency FB" w:cs="Times New Roman"/>
                <w:color w:val="000000"/>
                <w:sz w:val="27"/>
                <w:szCs w:val="27"/>
                <w:lang w:val="en-IN" w:eastAsia="en-IN"/>
              </w:rPr>
            </w:pPr>
            <w:r w:rsidRPr="00333F09">
              <w:rPr>
                <w:rFonts w:ascii="Agency FB" w:eastAsia="Times New Roman" w:hAnsi="Agency FB" w:cs="Times New Roman"/>
                <w:color w:val="000000"/>
                <w:sz w:val="27"/>
                <w:szCs w:val="27"/>
                <w:lang w:val="en-IN" w:eastAsia="en-IN"/>
              </w:rPr>
              <w:t>¼ (fraction 1/4)</w:t>
            </w:r>
          </w:p>
        </w:tc>
      </w:tr>
      <w:tr w:rsidR="00333F09" w:rsidRPr="00333F09" w14:paraId="1606D65D" w14:textId="77777777" w:rsidTr="00333F0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14:paraId="640C982C" w14:textId="77777777" w:rsidR="00333F09" w:rsidRPr="00333F09" w:rsidRDefault="00333F09" w:rsidP="00333F09">
            <w:pPr>
              <w:spacing w:after="0" w:line="240" w:lineRule="auto"/>
              <w:rPr>
                <w:rFonts w:ascii="Courier New" w:eastAsia="Times New Roman" w:hAnsi="Courier New" w:cs="Courier New"/>
                <w:b/>
                <w:bCs/>
                <w:color w:val="000000"/>
                <w:sz w:val="36"/>
                <w:szCs w:val="36"/>
                <w:lang w:val="en-IN" w:eastAsia="en-IN"/>
              </w:rPr>
            </w:pPr>
            <w:r w:rsidRPr="00333F09">
              <w:rPr>
                <w:rFonts w:ascii="Courier New" w:eastAsia="Times New Roman" w:hAnsi="Courier New" w:cs="Courier New"/>
                <w:b/>
                <w:bCs/>
                <w:color w:val="000000"/>
                <w:sz w:val="36"/>
                <w:szCs w:val="36"/>
                <w:lang w:val="en-IN" w:eastAsia="en-IN"/>
              </w:rPr>
              <w:t>&amp;frac12;</w:t>
            </w:r>
          </w:p>
        </w:tc>
        <w:tc>
          <w:tcPr>
            <w:tcW w:w="0" w:type="auto"/>
            <w:tcBorders>
              <w:top w:val="outset" w:sz="6" w:space="0" w:color="auto"/>
              <w:left w:val="outset" w:sz="6" w:space="0" w:color="auto"/>
              <w:bottom w:val="outset" w:sz="6" w:space="0" w:color="auto"/>
              <w:right w:val="outset" w:sz="6" w:space="0" w:color="auto"/>
            </w:tcBorders>
            <w:shd w:val="clear" w:color="auto" w:fill="FFFF99"/>
            <w:hideMark/>
          </w:tcPr>
          <w:p w14:paraId="5236A939" w14:textId="77777777" w:rsidR="00333F09" w:rsidRPr="00333F09" w:rsidRDefault="00333F09" w:rsidP="00333F09">
            <w:pPr>
              <w:spacing w:after="0" w:line="240" w:lineRule="auto"/>
              <w:rPr>
                <w:rFonts w:ascii="Agency FB" w:eastAsia="Times New Roman" w:hAnsi="Agency FB" w:cs="Times New Roman"/>
                <w:color w:val="000000"/>
                <w:sz w:val="27"/>
                <w:szCs w:val="27"/>
                <w:lang w:val="en-IN" w:eastAsia="en-IN"/>
              </w:rPr>
            </w:pPr>
            <w:r w:rsidRPr="00333F09">
              <w:rPr>
                <w:rFonts w:ascii="Agency FB" w:eastAsia="Times New Roman" w:hAnsi="Agency FB" w:cs="Times New Roman"/>
                <w:color w:val="000000"/>
                <w:sz w:val="27"/>
                <w:szCs w:val="27"/>
                <w:lang w:val="en-IN" w:eastAsia="en-IN"/>
              </w:rPr>
              <w:t>½ (fraction 1/2)</w:t>
            </w:r>
          </w:p>
        </w:tc>
      </w:tr>
      <w:tr w:rsidR="00333F09" w:rsidRPr="00333F09" w14:paraId="74221E01" w14:textId="77777777" w:rsidTr="00333F0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14:paraId="1F5A5B6B" w14:textId="77777777" w:rsidR="00333F09" w:rsidRPr="00333F09" w:rsidRDefault="00333F09" w:rsidP="00333F09">
            <w:pPr>
              <w:spacing w:after="0" w:line="240" w:lineRule="auto"/>
              <w:rPr>
                <w:rFonts w:ascii="Courier New" w:eastAsia="Times New Roman" w:hAnsi="Courier New" w:cs="Courier New"/>
                <w:b/>
                <w:bCs/>
                <w:color w:val="000000"/>
                <w:sz w:val="36"/>
                <w:szCs w:val="36"/>
                <w:lang w:val="en-IN" w:eastAsia="en-IN"/>
              </w:rPr>
            </w:pPr>
            <w:r w:rsidRPr="00333F09">
              <w:rPr>
                <w:rFonts w:ascii="Courier New" w:eastAsia="Times New Roman" w:hAnsi="Courier New" w:cs="Courier New"/>
                <w:b/>
                <w:bCs/>
                <w:color w:val="000000"/>
                <w:sz w:val="36"/>
                <w:szCs w:val="36"/>
                <w:lang w:val="en-IN" w:eastAsia="en-IN"/>
              </w:rPr>
              <w:t>&amp;frac34;</w:t>
            </w:r>
          </w:p>
        </w:tc>
        <w:tc>
          <w:tcPr>
            <w:tcW w:w="0" w:type="auto"/>
            <w:tcBorders>
              <w:top w:val="outset" w:sz="6" w:space="0" w:color="auto"/>
              <w:left w:val="outset" w:sz="6" w:space="0" w:color="auto"/>
              <w:bottom w:val="outset" w:sz="6" w:space="0" w:color="auto"/>
              <w:right w:val="outset" w:sz="6" w:space="0" w:color="auto"/>
            </w:tcBorders>
            <w:shd w:val="clear" w:color="auto" w:fill="FFFF99"/>
            <w:hideMark/>
          </w:tcPr>
          <w:p w14:paraId="6871E319" w14:textId="77777777" w:rsidR="00333F09" w:rsidRPr="00333F09" w:rsidRDefault="00333F09" w:rsidP="00333F09">
            <w:pPr>
              <w:spacing w:after="0" w:line="240" w:lineRule="auto"/>
              <w:rPr>
                <w:rFonts w:ascii="Agency FB" w:eastAsia="Times New Roman" w:hAnsi="Agency FB" w:cs="Times New Roman"/>
                <w:color w:val="000000"/>
                <w:sz w:val="27"/>
                <w:szCs w:val="27"/>
                <w:lang w:val="en-IN" w:eastAsia="en-IN"/>
              </w:rPr>
            </w:pPr>
            <w:r w:rsidRPr="00333F09">
              <w:rPr>
                <w:rFonts w:ascii="Agency FB" w:eastAsia="Times New Roman" w:hAnsi="Agency FB" w:cs="Times New Roman"/>
                <w:color w:val="000000"/>
                <w:sz w:val="27"/>
                <w:szCs w:val="27"/>
                <w:lang w:val="en-IN" w:eastAsia="en-IN"/>
              </w:rPr>
              <w:t>¾ (fraction 3/4)</w:t>
            </w:r>
          </w:p>
        </w:tc>
      </w:tr>
      <w:tr w:rsidR="00333F09" w:rsidRPr="00333F09" w14:paraId="52DC9112" w14:textId="77777777" w:rsidTr="00333F0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14:paraId="5BE60A17" w14:textId="77777777" w:rsidR="00333F09" w:rsidRPr="00333F09" w:rsidRDefault="00333F09" w:rsidP="00333F09">
            <w:pPr>
              <w:spacing w:after="0" w:line="240" w:lineRule="auto"/>
              <w:rPr>
                <w:rFonts w:ascii="Courier New" w:eastAsia="Times New Roman" w:hAnsi="Courier New" w:cs="Courier New"/>
                <w:b/>
                <w:bCs/>
                <w:color w:val="000000"/>
                <w:sz w:val="36"/>
                <w:szCs w:val="36"/>
                <w:lang w:val="en-IN" w:eastAsia="en-IN"/>
              </w:rPr>
            </w:pPr>
            <w:r w:rsidRPr="00333F09">
              <w:rPr>
                <w:rFonts w:ascii="Courier New" w:eastAsia="Times New Roman" w:hAnsi="Courier New" w:cs="Courier New"/>
                <w:b/>
                <w:bCs/>
                <w:color w:val="000000"/>
                <w:sz w:val="36"/>
                <w:szCs w:val="36"/>
                <w:lang w:val="en-IN" w:eastAsia="en-IN"/>
              </w:rPr>
              <w:t>&amp;</w:t>
            </w:r>
            <w:proofErr w:type="spellStart"/>
            <w:r w:rsidRPr="00333F09">
              <w:rPr>
                <w:rFonts w:ascii="Courier New" w:eastAsia="Times New Roman" w:hAnsi="Courier New" w:cs="Courier New"/>
                <w:b/>
                <w:bCs/>
                <w:color w:val="000000"/>
                <w:sz w:val="36"/>
                <w:szCs w:val="36"/>
                <w:lang w:val="en-IN" w:eastAsia="en-IN"/>
              </w:rPr>
              <w:t>eacute</w:t>
            </w:r>
            <w:proofErr w:type="spellEnd"/>
            <w:r w:rsidRPr="00333F09">
              <w:rPr>
                <w:rFonts w:ascii="Courier New" w:eastAsia="Times New Roman" w:hAnsi="Courier New" w:cs="Courier New"/>
                <w:b/>
                <w:bCs/>
                <w:color w:val="000000"/>
                <w:sz w:val="36"/>
                <w:szCs w:val="36"/>
                <w:lang w:val="en-IN"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99"/>
            <w:hideMark/>
          </w:tcPr>
          <w:p w14:paraId="231E0CC4" w14:textId="77777777" w:rsidR="00333F09" w:rsidRPr="00333F09" w:rsidRDefault="00333F09" w:rsidP="00333F09">
            <w:pPr>
              <w:spacing w:after="0" w:line="240" w:lineRule="auto"/>
              <w:rPr>
                <w:rFonts w:ascii="Agency FB" w:eastAsia="Times New Roman" w:hAnsi="Agency FB" w:cs="Times New Roman"/>
                <w:color w:val="000000"/>
                <w:sz w:val="27"/>
                <w:szCs w:val="27"/>
                <w:lang w:val="en-IN" w:eastAsia="en-IN"/>
              </w:rPr>
            </w:pPr>
            <w:r w:rsidRPr="00333F09">
              <w:rPr>
                <w:rFonts w:ascii="Agency FB" w:eastAsia="Times New Roman" w:hAnsi="Agency FB" w:cs="Times New Roman"/>
                <w:color w:val="000000"/>
                <w:sz w:val="27"/>
                <w:szCs w:val="27"/>
                <w:lang w:val="en-IN" w:eastAsia="en-IN"/>
              </w:rPr>
              <w:t>é</w:t>
            </w:r>
          </w:p>
        </w:tc>
      </w:tr>
      <w:tr w:rsidR="00333F09" w:rsidRPr="00333F09" w14:paraId="76312211" w14:textId="77777777" w:rsidTr="00333F0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14:paraId="72B63F85" w14:textId="77777777" w:rsidR="00333F09" w:rsidRPr="00333F09" w:rsidRDefault="00333F09" w:rsidP="00333F09">
            <w:pPr>
              <w:spacing w:after="0" w:line="240" w:lineRule="auto"/>
              <w:rPr>
                <w:rFonts w:ascii="Courier New" w:eastAsia="Times New Roman" w:hAnsi="Courier New" w:cs="Courier New"/>
                <w:b/>
                <w:bCs/>
                <w:color w:val="000000"/>
                <w:sz w:val="36"/>
                <w:szCs w:val="36"/>
                <w:lang w:val="en-IN" w:eastAsia="en-IN"/>
              </w:rPr>
            </w:pPr>
            <w:r w:rsidRPr="00333F09">
              <w:rPr>
                <w:rFonts w:ascii="Courier New" w:eastAsia="Times New Roman" w:hAnsi="Courier New" w:cs="Courier New"/>
                <w:b/>
                <w:bCs/>
                <w:color w:val="000000"/>
                <w:sz w:val="36"/>
                <w:szCs w:val="36"/>
                <w:lang w:val="en-IN" w:eastAsia="en-IN"/>
              </w:rPr>
              <w:lastRenderedPageBreak/>
              <w:t>&amp;</w:t>
            </w:r>
            <w:proofErr w:type="spellStart"/>
            <w:r w:rsidRPr="00333F09">
              <w:rPr>
                <w:rFonts w:ascii="Courier New" w:eastAsia="Times New Roman" w:hAnsi="Courier New" w:cs="Courier New"/>
                <w:b/>
                <w:bCs/>
                <w:color w:val="000000"/>
                <w:sz w:val="36"/>
                <w:szCs w:val="36"/>
                <w:lang w:val="en-IN" w:eastAsia="en-IN"/>
              </w:rPr>
              <w:t>Eacute</w:t>
            </w:r>
            <w:proofErr w:type="spellEnd"/>
            <w:r w:rsidRPr="00333F09">
              <w:rPr>
                <w:rFonts w:ascii="Courier New" w:eastAsia="Times New Roman" w:hAnsi="Courier New" w:cs="Courier New"/>
                <w:b/>
                <w:bCs/>
                <w:color w:val="000000"/>
                <w:sz w:val="36"/>
                <w:szCs w:val="36"/>
                <w:lang w:val="en-IN"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99"/>
            <w:hideMark/>
          </w:tcPr>
          <w:p w14:paraId="54AFC54E" w14:textId="77777777" w:rsidR="00333F09" w:rsidRPr="00333F09" w:rsidRDefault="00333F09" w:rsidP="00333F09">
            <w:pPr>
              <w:spacing w:after="0" w:line="240" w:lineRule="auto"/>
              <w:rPr>
                <w:rFonts w:ascii="Agency FB" w:eastAsia="Times New Roman" w:hAnsi="Agency FB" w:cs="Times New Roman"/>
                <w:color w:val="000000"/>
                <w:sz w:val="27"/>
                <w:szCs w:val="27"/>
                <w:lang w:val="en-IN" w:eastAsia="en-IN"/>
              </w:rPr>
            </w:pPr>
            <w:r w:rsidRPr="00333F09">
              <w:rPr>
                <w:rFonts w:ascii="Agency FB" w:eastAsia="Times New Roman" w:hAnsi="Agency FB" w:cs="Times New Roman"/>
                <w:color w:val="000000"/>
                <w:sz w:val="27"/>
                <w:szCs w:val="27"/>
                <w:lang w:val="en-IN" w:eastAsia="en-IN"/>
              </w:rPr>
              <w:t>É</w:t>
            </w:r>
          </w:p>
        </w:tc>
      </w:tr>
      <w:tr w:rsidR="00333F09" w:rsidRPr="00333F09" w14:paraId="33E77DE0" w14:textId="77777777" w:rsidTr="00333F0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14:paraId="55F4D31F" w14:textId="77777777" w:rsidR="00333F09" w:rsidRPr="00333F09" w:rsidRDefault="00333F09" w:rsidP="00333F09">
            <w:pPr>
              <w:spacing w:after="0" w:line="240" w:lineRule="auto"/>
              <w:rPr>
                <w:rFonts w:ascii="Courier New" w:eastAsia="Times New Roman" w:hAnsi="Courier New" w:cs="Courier New"/>
                <w:b/>
                <w:bCs/>
                <w:color w:val="000000"/>
                <w:sz w:val="36"/>
                <w:szCs w:val="36"/>
                <w:lang w:val="en-IN" w:eastAsia="en-IN"/>
              </w:rPr>
            </w:pPr>
            <w:r w:rsidRPr="00333F09">
              <w:rPr>
                <w:rFonts w:ascii="Courier New" w:eastAsia="Times New Roman" w:hAnsi="Courier New" w:cs="Courier New"/>
                <w:b/>
                <w:bCs/>
                <w:color w:val="000000"/>
                <w:sz w:val="36"/>
                <w:szCs w:val="36"/>
                <w:lang w:val="en-IN" w:eastAsia="en-IN"/>
              </w:rPr>
              <w:t>&amp;</w:t>
            </w:r>
            <w:proofErr w:type="spellStart"/>
            <w:r w:rsidRPr="00333F09">
              <w:rPr>
                <w:rFonts w:ascii="Courier New" w:eastAsia="Times New Roman" w:hAnsi="Courier New" w:cs="Courier New"/>
                <w:b/>
                <w:bCs/>
                <w:color w:val="000000"/>
                <w:sz w:val="36"/>
                <w:szCs w:val="36"/>
                <w:lang w:val="en-IN" w:eastAsia="en-IN"/>
              </w:rPr>
              <w:t>egrave</w:t>
            </w:r>
            <w:proofErr w:type="spellEnd"/>
            <w:r w:rsidRPr="00333F09">
              <w:rPr>
                <w:rFonts w:ascii="Courier New" w:eastAsia="Times New Roman" w:hAnsi="Courier New" w:cs="Courier New"/>
                <w:b/>
                <w:bCs/>
                <w:color w:val="000000"/>
                <w:sz w:val="36"/>
                <w:szCs w:val="36"/>
                <w:lang w:val="en-IN"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99"/>
            <w:hideMark/>
          </w:tcPr>
          <w:p w14:paraId="2C542A4C" w14:textId="77777777" w:rsidR="00333F09" w:rsidRPr="00333F09" w:rsidRDefault="00333F09" w:rsidP="00333F09">
            <w:pPr>
              <w:spacing w:after="0" w:line="240" w:lineRule="auto"/>
              <w:rPr>
                <w:rFonts w:ascii="Agency FB" w:eastAsia="Times New Roman" w:hAnsi="Agency FB" w:cs="Times New Roman"/>
                <w:color w:val="000000"/>
                <w:sz w:val="27"/>
                <w:szCs w:val="27"/>
                <w:lang w:val="en-IN" w:eastAsia="en-IN"/>
              </w:rPr>
            </w:pPr>
            <w:r w:rsidRPr="00333F09">
              <w:rPr>
                <w:rFonts w:ascii="Agency FB" w:eastAsia="Times New Roman" w:hAnsi="Agency FB" w:cs="Times New Roman"/>
                <w:color w:val="000000"/>
                <w:sz w:val="27"/>
                <w:szCs w:val="27"/>
                <w:lang w:val="en-IN" w:eastAsia="en-IN"/>
              </w:rPr>
              <w:t>è</w:t>
            </w:r>
          </w:p>
        </w:tc>
      </w:tr>
      <w:tr w:rsidR="00333F09" w:rsidRPr="00333F09" w14:paraId="5FCAFC96" w14:textId="77777777" w:rsidTr="00333F0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14:paraId="52D4D32A" w14:textId="77777777" w:rsidR="00333F09" w:rsidRPr="00333F09" w:rsidRDefault="00333F09" w:rsidP="00333F09">
            <w:pPr>
              <w:spacing w:after="0" w:line="240" w:lineRule="auto"/>
              <w:rPr>
                <w:rFonts w:ascii="Courier New" w:eastAsia="Times New Roman" w:hAnsi="Courier New" w:cs="Courier New"/>
                <w:b/>
                <w:bCs/>
                <w:color w:val="000000"/>
                <w:sz w:val="36"/>
                <w:szCs w:val="36"/>
                <w:lang w:val="en-IN" w:eastAsia="en-IN"/>
              </w:rPr>
            </w:pPr>
            <w:r w:rsidRPr="00333F09">
              <w:rPr>
                <w:rFonts w:ascii="Courier New" w:eastAsia="Times New Roman" w:hAnsi="Courier New" w:cs="Courier New"/>
                <w:b/>
                <w:bCs/>
                <w:color w:val="000000"/>
                <w:sz w:val="36"/>
                <w:szCs w:val="36"/>
                <w:lang w:val="en-IN" w:eastAsia="en-IN"/>
              </w:rPr>
              <w:t>&amp;</w:t>
            </w:r>
            <w:proofErr w:type="spellStart"/>
            <w:r w:rsidRPr="00333F09">
              <w:rPr>
                <w:rFonts w:ascii="Courier New" w:eastAsia="Times New Roman" w:hAnsi="Courier New" w:cs="Courier New"/>
                <w:b/>
                <w:bCs/>
                <w:color w:val="000000"/>
                <w:sz w:val="36"/>
                <w:szCs w:val="36"/>
                <w:lang w:val="en-IN" w:eastAsia="en-IN"/>
              </w:rPr>
              <w:t>agrave</w:t>
            </w:r>
            <w:proofErr w:type="spellEnd"/>
            <w:r w:rsidRPr="00333F09">
              <w:rPr>
                <w:rFonts w:ascii="Courier New" w:eastAsia="Times New Roman" w:hAnsi="Courier New" w:cs="Courier New"/>
                <w:b/>
                <w:bCs/>
                <w:color w:val="000000"/>
                <w:sz w:val="36"/>
                <w:szCs w:val="36"/>
                <w:lang w:val="en-IN"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99"/>
            <w:hideMark/>
          </w:tcPr>
          <w:p w14:paraId="49B5D576" w14:textId="77777777" w:rsidR="00333F09" w:rsidRPr="00333F09" w:rsidRDefault="00333F09" w:rsidP="00333F09">
            <w:pPr>
              <w:spacing w:after="0" w:line="240" w:lineRule="auto"/>
              <w:rPr>
                <w:rFonts w:ascii="Agency FB" w:eastAsia="Times New Roman" w:hAnsi="Agency FB" w:cs="Times New Roman"/>
                <w:color w:val="000000"/>
                <w:sz w:val="27"/>
                <w:szCs w:val="27"/>
                <w:lang w:val="en-IN" w:eastAsia="en-IN"/>
              </w:rPr>
            </w:pPr>
            <w:r w:rsidRPr="00333F09">
              <w:rPr>
                <w:rFonts w:ascii="Agency FB" w:eastAsia="Times New Roman" w:hAnsi="Agency FB" w:cs="Times New Roman"/>
                <w:color w:val="000000"/>
                <w:sz w:val="27"/>
                <w:szCs w:val="27"/>
                <w:lang w:val="en-IN" w:eastAsia="en-IN"/>
              </w:rPr>
              <w:t>à</w:t>
            </w:r>
          </w:p>
        </w:tc>
      </w:tr>
      <w:tr w:rsidR="00333F09" w:rsidRPr="00333F09" w14:paraId="1707273C" w14:textId="77777777" w:rsidTr="00333F0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14:paraId="0948F5D7" w14:textId="77777777" w:rsidR="00333F09" w:rsidRPr="00333F09" w:rsidRDefault="00333F09" w:rsidP="00333F09">
            <w:pPr>
              <w:spacing w:after="0" w:line="240" w:lineRule="auto"/>
              <w:rPr>
                <w:rFonts w:ascii="Courier New" w:eastAsia="Times New Roman" w:hAnsi="Courier New" w:cs="Courier New"/>
                <w:b/>
                <w:bCs/>
                <w:color w:val="000000"/>
                <w:sz w:val="36"/>
                <w:szCs w:val="36"/>
                <w:lang w:val="en-IN" w:eastAsia="en-IN"/>
              </w:rPr>
            </w:pPr>
            <w:r w:rsidRPr="00333F09">
              <w:rPr>
                <w:rFonts w:ascii="Courier New" w:eastAsia="Times New Roman" w:hAnsi="Courier New" w:cs="Courier New"/>
                <w:b/>
                <w:bCs/>
                <w:color w:val="000000"/>
                <w:sz w:val="36"/>
                <w:szCs w:val="36"/>
                <w:lang w:val="en-IN" w:eastAsia="en-IN"/>
              </w:rPr>
              <w:t>&amp;</w:t>
            </w:r>
            <w:proofErr w:type="spellStart"/>
            <w:r w:rsidRPr="00333F09">
              <w:rPr>
                <w:rFonts w:ascii="Courier New" w:eastAsia="Times New Roman" w:hAnsi="Courier New" w:cs="Courier New"/>
                <w:b/>
                <w:bCs/>
                <w:color w:val="000000"/>
                <w:sz w:val="36"/>
                <w:szCs w:val="36"/>
                <w:lang w:val="en-IN" w:eastAsia="en-IN"/>
              </w:rPr>
              <w:t>ccedil</w:t>
            </w:r>
            <w:proofErr w:type="spellEnd"/>
            <w:r w:rsidRPr="00333F09">
              <w:rPr>
                <w:rFonts w:ascii="Courier New" w:eastAsia="Times New Roman" w:hAnsi="Courier New" w:cs="Courier New"/>
                <w:b/>
                <w:bCs/>
                <w:color w:val="000000"/>
                <w:sz w:val="36"/>
                <w:szCs w:val="36"/>
                <w:lang w:val="en-IN"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99"/>
            <w:hideMark/>
          </w:tcPr>
          <w:p w14:paraId="4F0BE96F" w14:textId="77777777" w:rsidR="00333F09" w:rsidRPr="00333F09" w:rsidRDefault="00333F09" w:rsidP="00333F09">
            <w:pPr>
              <w:spacing w:after="0" w:line="240" w:lineRule="auto"/>
              <w:rPr>
                <w:rFonts w:ascii="Agency FB" w:eastAsia="Times New Roman" w:hAnsi="Agency FB" w:cs="Times New Roman"/>
                <w:color w:val="000000"/>
                <w:sz w:val="27"/>
                <w:szCs w:val="27"/>
                <w:lang w:val="en-IN" w:eastAsia="en-IN"/>
              </w:rPr>
            </w:pPr>
            <w:r w:rsidRPr="00333F09">
              <w:rPr>
                <w:rFonts w:ascii="Agency FB" w:eastAsia="Times New Roman" w:hAnsi="Agency FB" w:cs="Times New Roman"/>
                <w:color w:val="000000"/>
                <w:sz w:val="27"/>
                <w:szCs w:val="27"/>
                <w:lang w:val="en-IN" w:eastAsia="en-IN"/>
              </w:rPr>
              <w:t>ç</w:t>
            </w:r>
          </w:p>
        </w:tc>
      </w:tr>
      <w:tr w:rsidR="00333F09" w:rsidRPr="00333F09" w14:paraId="33FD11D8" w14:textId="77777777" w:rsidTr="00333F0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14:paraId="0878EF75" w14:textId="77777777" w:rsidR="00333F09" w:rsidRPr="00333F09" w:rsidRDefault="00333F09" w:rsidP="00333F09">
            <w:pPr>
              <w:spacing w:after="0" w:line="240" w:lineRule="auto"/>
              <w:rPr>
                <w:rFonts w:ascii="Courier New" w:eastAsia="Times New Roman" w:hAnsi="Courier New" w:cs="Courier New"/>
                <w:b/>
                <w:bCs/>
                <w:color w:val="000000"/>
                <w:sz w:val="36"/>
                <w:szCs w:val="36"/>
                <w:lang w:val="en-IN" w:eastAsia="en-IN"/>
              </w:rPr>
            </w:pPr>
            <w:r w:rsidRPr="00333F09">
              <w:rPr>
                <w:rFonts w:ascii="Courier New" w:eastAsia="Times New Roman" w:hAnsi="Courier New" w:cs="Courier New"/>
                <w:b/>
                <w:bCs/>
                <w:color w:val="000000"/>
                <w:sz w:val="36"/>
                <w:szCs w:val="36"/>
                <w:lang w:val="en-IN" w:eastAsia="en-IN"/>
              </w:rPr>
              <w:t>&amp;</w:t>
            </w:r>
            <w:proofErr w:type="spellStart"/>
            <w:r w:rsidRPr="00333F09">
              <w:rPr>
                <w:rFonts w:ascii="Courier New" w:eastAsia="Times New Roman" w:hAnsi="Courier New" w:cs="Courier New"/>
                <w:b/>
                <w:bCs/>
                <w:color w:val="000000"/>
                <w:sz w:val="36"/>
                <w:szCs w:val="36"/>
                <w:lang w:val="en-IN" w:eastAsia="en-IN"/>
              </w:rPr>
              <w:t>ecirc</w:t>
            </w:r>
            <w:proofErr w:type="spellEnd"/>
            <w:r w:rsidRPr="00333F09">
              <w:rPr>
                <w:rFonts w:ascii="Courier New" w:eastAsia="Times New Roman" w:hAnsi="Courier New" w:cs="Courier New"/>
                <w:b/>
                <w:bCs/>
                <w:color w:val="000000"/>
                <w:sz w:val="36"/>
                <w:szCs w:val="36"/>
                <w:lang w:val="en-IN"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99"/>
            <w:hideMark/>
          </w:tcPr>
          <w:p w14:paraId="228719FF" w14:textId="77777777" w:rsidR="00333F09" w:rsidRPr="00333F09" w:rsidRDefault="00333F09" w:rsidP="00333F09">
            <w:pPr>
              <w:spacing w:after="0" w:line="240" w:lineRule="auto"/>
              <w:rPr>
                <w:rFonts w:ascii="Agency FB" w:eastAsia="Times New Roman" w:hAnsi="Agency FB" w:cs="Times New Roman"/>
                <w:color w:val="000000"/>
                <w:sz w:val="27"/>
                <w:szCs w:val="27"/>
                <w:lang w:val="en-IN" w:eastAsia="en-IN"/>
              </w:rPr>
            </w:pPr>
            <w:r w:rsidRPr="00333F09">
              <w:rPr>
                <w:rFonts w:ascii="Agency FB" w:eastAsia="Times New Roman" w:hAnsi="Agency FB" w:cs="Times New Roman"/>
                <w:color w:val="000000"/>
                <w:sz w:val="27"/>
                <w:szCs w:val="27"/>
                <w:lang w:val="en-IN" w:eastAsia="en-IN"/>
              </w:rPr>
              <w:t>ê</w:t>
            </w:r>
          </w:p>
        </w:tc>
      </w:tr>
      <w:tr w:rsidR="00333F09" w:rsidRPr="00333F09" w14:paraId="5ADA31DB" w14:textId="77777777" w:rsidTr="00333F0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14:paraId="0EA26CE1" w14:textId="77777777" w:rsidR="00333F09" w:rsidRPr="00333F09" w:rsidRDefault="00333F09" w:rsidP="00333F09">
            <w:pPr>
              <w:spacing w:after="0" w:line="240" w:lineRule="auto"/>
              <w:rPr>
                <w:rFonts w:ascii="Courier New" w:eastAsia="Times New Roman" w:hAnsi="Courier New" w:cs="Courier New"/>
                <w:b/>
                <w:bCs/>
                <w:color w:val="000000"/>
                <w:sz w:val="36"/>
                <w:szCs w:val="36"/>
                <w:lang w:val="en-IN" w:eastAsia="en-IN"/>
              </w:rPr>
            </w:pPr>
            <w:r w:rsidRPr="00333F09">
              <w:rPr>
                <w:rFonts w:ascii="Courier New" w:eastAsia="Times New Roman" w:hAnsi="Courier New" w:cs="Courier New"/>
                <w:b/>
                <w:bCs/>
                <w:color w:val="000000"/>
                <w:sz w:val="36"/>
                <w:szCs w:val="36"/>
                <w:lang w:val="en-IN" w:eastAsia="en-IN"/>
              </w:rPr>
              <w:t>&amp;</w:t>
            </w:r>
            <w:proofErr w:type="spellStart"/>
            <w:r w:rsidRPr="00333F09">
              <w:rPr>
                <w:rFonts w:ascii="Courier New" w:eastAsia="Times New Roman" w:hAnsi="Courier New" w:cs="Courier New"/>
                <w:b/>
                <w:bCs/>
                <w:color w:val="000000"/>
                <w:sz w:val="36"/>
                <w:szCs w:val="36"/>
                <w:lang w:val="en-IN" w:eastAsia="en-IN"/>
              </w:rPr>
              <w:t>acirc</w:t>
            </w:r>
            <w:proofErr w:type="spellEnd"/>
            <w:r w:rsidRPr="00333F09">
              <w:rPr>
                <w:rFonts w:ascii="Courier New" w:eastAsia="Times New Roman" w:hAnsi="Courier New" w:cs="Courier New"/>
                <w:b/>
                <w:bCs/>
                <w:color w:val="000000"/>
                <w:sz w:val="36"/>
                <w:szCs w:val="36"/>
                <w:lang w:val="en-IN"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99"/>
            <w:hideMark/>
          </w:tcPr>
          <w:p w14:paraId="0837AC50" w14:textId="77777777" w:rsidR="00333F09" w:rsidRPr="00333F09" w:rsidRDefault="00333F09" w:rsidP="00333F09">
            <w:pPr>
              <w:spacing w:after="0" w:line="240" w:lineRule="auto"/>
              <w:rPr>
                <w:rFonts w:ascii="Agency FB" w:eastAsia="Times New Roman" w:hAnsi="Agency FB" w:cs="Times New Roman"/>
                <w:color w:val="000000"/>
                <w:sz w:val="27"/>
                <w:szCs w:val="27"/>
                <w:lang w:val="en-IN" w:eastAsia="en-IN"/>
              </w:rPr>
            </w:pPr>
            <w:r w:rsidRPr="00333F09">
              <w:rPr>
                <w:rFonts w:ascii="Agency FB" w:eastAsia="Times New Roman" w:hAnsi="Agency FB" w:cs="Times New Roman"/>
                <w:color w:val="000000"/>
                <w:sz w:val="27"/>
                <w:szCs w:val="27"/>
                <w:lang w:val="en-IN" w:eastAsia="en-IN"/>
              </w:rPr>
              <w:t>â</w:t>
            </w:r>
          </w:p>
        </w:tc>
      </w:tr>
      <w:tr w:rsidR="00333F09" w:rsidRPr="00333F09" w14:paraId="272428B2" w14:textId="77777777" w:rsidTr="00333F0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14:paraId="7FB7929E" w14:textId="77777777" w:rsidR="00333F09" w:rsidRPr="00333F09" w:rsidRDefault="00333F09" w:rsidP="00333F09">
            <w:pPr>
              <w:spacing w:after="0" w:line="240" w:lineRule="auto"/>
              <w:rPr>
                <w:rFonts w:ascii="Courier New" w:eastAsia="Times New Roman" w:hAnsi="Courier New" w:cs="Courier New"/>
                <w:b/>
                <w:bCs/>
                <w:color w:val="000000"/>
                <w:sz w:val="36"/>
                <w:szCs w:val="36"/>
                <w:lang w:val="en-IN" w:eastAsia="en-IN"/>
              </w:rPr>
            </w:pPr>
            <w:r w:rsidRPr="00333F09">
              <w:rPr>
                <w:rFonts w:ascii="Courier New" w:eastAsia="Times New Roman" w:hAnsi="Courier New" w:cs="Courier New"/>
                <w:b/>
                <w:bCs/>
                <w:color w:val="000000"/>
                <w:sz w:val="36"/>
                <w:szCs w:val="36"/>
                <w:lang w:val="en-IN" w:eastAsia="en-IN"/>
              </w:rPr>
              <w:t>&amp;</w:t>
            </w:r>
            <w:proofErr w:type="spellStart"/>
            <w:proofErr w:type="gramStart"/>
            <w:r w:rsidRPr="00333F09">
              <w:rPr>
                <w:rFonts w:ascii="Courier New" w:eastAsia="Times New Roman" w:hAnsi="Courier New" w:cs="Courier New"/>
                <w:b/>
                <w:bCs/>
                <w:color w:val="000000"/>
                <w:sz w:val="36"/>
                <w:szCs w:val="36"/>
                <w:lang w:val="en-IN" w:eastAsia="en-IN"/>
              </w:rPr>
              <w:t>ucirc</w:t>
            </w:r>
            <w:proofErr w:type="spellEnd"/>
            <w:r w:rsidRPr="00333F09">
              <w:rPr>
                <w:rFonts w:ascii="Courier New" w:eastAsia="Times New Roman" w:hAnsi="Courier New" w:cs="Courier New"/>
                <w:b/>
                <w:bCs/>
                <w:color w:val="000000"/>
                <w:sz w:val="36"/>
                <w:szCs w:val="36"/>
                <w:lang w:val="en-IN" w:eastAsia="en-IN"/>
              </w:rPr>
              <w:t>;;</w:t>
            </w:r>
            <w:proofErr w:type="gramEnd"/>
          </w:p>
        </w:tc>
        <w:tc>
          <w:tcPr>
            <w:tcW w:w="0" w:type="auto"/>
            <w:tcBorders>
              <w:top w:val="outset" w:sz="6" w:space="0" w:color="auto"/>
              <w:left w:val="outset" w:sz="6" w:space="0" w:color="auto"/>
              <w:bottom w:val="outset" w:sz="6" w:space="0" w:color="auto"/>
              <w:right w:val="outset" w:sz="6" w:space="0" w:color="auto"/>
            </w:tcBorders>
            <w:shd w:val="clear" w:color="auto" w:fill="FFFF99"/>
            <w:hideMark/>
          </w:tcPr>
          <w:p w14:paraId="4080C576" w14:textId="77777777" w:rsidR="00333F09" w:rsidRPr="00333F09" w:rsidRDefault="00333F09" w:rsidP="00333F09">
            <w:pPr>
              <w:spacing w:after="0" w:line="240" w:lineRule="auto"/>
              <w:rPr>
                <w:rFonts w:ascii="Agency FB" w:eastAsia="Times New Roman" w:hAnsi="Agency FB" w:cs="Times New Roman"/>
                <w:color w:val="000000"/>
                <w:sz w:val="27"/>
                <w:szCs w:val="27"/>
                <w:lang w:val="en-IN" w:eastAsia="en-IN"/>
              </w:rPr>
            </w:pPr>
            <w:r w:rsidRPr="00333F09">
              <w:rPr>
                <w:rFonts w:ascii="Agency FB" w:eastAsia="Times New Roman" w:hAnsi="Agency FB" w:cs="Times New Roman"/>
                <w:color w:val="000000"/>
                <w:sz w:val="27"/>
                <w:szCs w:val="27"/>
                <w:lang w:val="en-IN" w:eastAsia="en-IN"/>
              </w:rPr>
              <w:t>û</w:t>
            </w:r>
          </w:p>
        </w:tc>
      </w:tr>
      <w:tr w:rsidR="00333F09" w:rsidRPr="00333F09" w14:paraId="0DC4CCB1" w14:textId="77777777" w:rsidTr="00333F0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14:paraId="3139EC90" w14:textId="77777777" w:rsidR="00333F09" w:rsidRPr="00333F09" w:rsidRDefault="00333F09" w:rsidP="00333F09">
            <w:pPr>
              <w:spacing w:after="0" w:line="240" w:lineRule="auto"/>
              <w:rPr>
                <w:rFonts w:ascii="Courier New" w:eastAsia="Times New Roman" w:hAnsi="Courier New" w:cs="Courier New"/>
                <w:b/>
                <w:bCs/>
                <w:color w:val="000000"/>
                <w:sz w:val="36"/>
                <w:szCs w:val="36"/>
                <w:lang w:val="en-IN" w:eastAsia="en-IN"/>
              </w:rPr>
            </w:pPr>
            <w:r w:rsidRPr="00333F09">
              <w:rPr>
                <w:rFonts w:ascii="Courier New" w:eastAsia="Times New Roman" w:hAnsi="Courier New" w:cs="Courier New"/>
                <w:b/>
                <w:bCs/>
                <w:color w:val="000000"/>
                <w:sz w:val="36"/>
                <w:szCs w:val="36"/>
                <w:lang w:val="en-IN" w:eastAsia="en-IN"/>
              </w:rPr>
              <w:t>&amp;</w:t>
            </w:r>
            <w:proofErr w:type="spellStart"/>
            <w:r w:rsidRPr="00333F09">
              <w:rPr>
                <w:rFonts w:ascii="Courier New" w:eastAsia="Times New Roman" w:hAnsi="Courier New" w:cs="Courier New"/>
                <w:b/>
                <w:bCs/>
                <w:color w:val="000000"/>
                <w:sz w:val="36"/>
                <w:szCs w:val="36"/>
                <w:lang w:val="en-IN" w:eastAsia="en-IN"/>
              </w:rPr>
              <w:t>auml</w:t>
            </w:r>
            <w:proofErr w:type="spellEnd"/>
            <w:r w:rsidRPr="00333F09">
              <w:rPr>
                <w:rFonts w:ascii="Courier New" w:eastAsia="Times New Roman" w:hAnsi="Courier New" w:cs="Courier New"/>
                <w:b/>
                <w:bCs/>
                <w:color w:val="000000"/>
                <w:sz w:val="36"/>
                <w:szCs w:val="36"/>
                <w:lang w:val="en-IN"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99"/>
            <w:hideMark/>
          </w:tcPr>
          <w:p w14:paraId="1635171F" w14:textId="77777777" w:rsidR="00333F09" w:rsidRPr="00333F09" w:rsidRDefault="00333F09" w:rsidP="00333F09">
            <w:pPr>
              <w:spacing w:after="0" w:line="240" w:lineRule="auto"/>
              <w:rPr>
                <w:rFonts w:ascii="Agency FB" w:eastAsia="Times New Roman" w:hAnsi="Agency FB" w:cs="Times New Roman"/>
                <w:color w:val="000000"/>
                <w:sz w:val="27"/>
                <w:szCs w:val="27"/>
                <w:lang w:val="en-IN" w:eastAsia="en-IN"/>
              </w:rPr>
            </w:pPr>
            <w:r w:rsidRPr="00333F09">
              <w:rPr>
                <w:rFonts w:ascii="Agency FB" w:eastAsia="Times New Roman" w:hAnsi="Agency FB" w:cs="Times New Roman"/>
                <w:color w:val="000000"/>
                <w:sz w:val="27"/>
                <w:szCs w:val="27"/>
                <w:lang w:val="en-IN" w:eastAsia="en-IN"/>
              </w:rPr>
              <w:t>ä</w:t>
            </w:r>
          </w:p>
        </w:tc>
      </w:tr>
      <w:tr w:rsidR="00333F09" w:rsidRPr="00333F09" w14:paraId="127BB9D1" w14:textId="77777777" w:rsidTr="00333F0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14:paraId="51ED6044" w14:textId="77777777" w:rsidR="00333F09" w:rsidRPr="00333F09" w:rsidRDefault="00333F09" w:rsidP="00333F09">
            <w:pPr>
              <w:spacing w:after="0" w:line="240" w:lineRule="auto"/>
              <w:rPr>
                <w:rFonts w:ascii="Courier New" w:eastAsia="Times New Roman" w:hAnsi="Courier New" w:cs="Courier New"/>
                <w:b/>
                <w:bCs/>
                <w:color w:val="000000"/>
                <w:sz w:val="36"/>
                <w:szCs w:val="36"/>
                <w:lang w:val="en-IN" w:eastAsia="en-IN"/>
              </w:rPr>
            </w:pPr>
            <w:r w:rsidRPr="00333F09">
              <w:rPr>
                <w:rFonts w:ascii="Courier New" w:eastAsia="Times New Roman" w:hAnsi="Courier New" w:cs="Courier New"/>
                <w:b/>
                <w:bCs/>
                <w:color w:val="000000"/>
                <w:sz w:val="36"/>
                <w:szCs w:val="36"/>
                <w:lang w:val="en-IN" w:eastAsia="en-IN"/>
              </w:rPr>
              <w:t>&amp;</w:t>
            </w:r>
            <w:proofErr w:type="spellStart"/>
            <w:r w:rsidRPr="00333F09">
              <w:rPr>
                <w:rFonts w:ascii="Courier New" w:eastAsia="Times New Roman" w:hAnsi="Courier New" w:cs="Courier New"/>
                <w:b/>
                <w:bCs/>
                <w:color w:val="000000"/>
                <w:sz w:val="36"/>
                <w:szCs w:val="36"/>
                <w:lang w:val="en-IN" w:eastAsia="en-IN"/>
              </w:rPr>
              <w:t>ouml</w:t>
            </w:r>
            <w:proofErr w:type="spellEnd"/>
            <w:r w:rsidRPr="00333F09">
              <w:rPr>
                <w:rFonts w:ascii="Courier New" w:eastAsia="Times New Roman" w:hAnsi="Courier New" w:cs="Courier New"/>
                <w:b/>
                <w:bCs/>
                <w:color w:val="000000"/>
                <w:sz w:val="36"/>
                <w:szCs w:val="36"/>
                <w:lang w:val="en-IN"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99"/>
            <w:hideMark/>
          </w:tcPr>
          <w:p w14:paraId="1A92F2DD" w14:textId="77777777" w:rsidR="00333F09" w:rsidRPr="00333F09" w:rsidRDefault="00333F09" w:rsidP="00333F09">
            <w:pPr>
              <w:spacing w:after="0" w:line="240" w:lineRule="auto"/>
              <w:rPr>
                <w:rFonts w:ascii="Agency FB" w:eastAsia="Times New Roman" w:hAnsi="Agency FB" w:cs="Times New Roman"/>
                <w:color w:val="000000"/>
                <w:sz w:val="27"/>
                <w:szCs w:val="27"/>
                <w:lang w:val="en-IN" w:eastAsia="en-IN"/>
              </w:rPr>
            </w:pPr>
            <w:r w:rsidRPr="00333F09">
              <w:rPr>
                <w:rFonts w:ascii="Agency FB" w:eastAsia="Times New Roman" w:hAnsi="Agency FB" w:cs="Times New Roman"/>
                <w:color w:val="000000"/>
                <w:sz w:val="27"/>
                <w:szCs w:val="27"/>
                <w:lang w:val="en-IN" w:eastAsia="en-IN"/>
              </w:rPr>
              <w:t>ö</w:t>
            </w:r>
          </w:p>
        </w:tc>
      </w:tr>
      <w:tr w:rsidR="00333F09" w:rsidRPr="00333F09" w14:paraId="6D411922" w14:textId="77777777" w:rsidTr="00333F0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14:paraId="2F943CE0" w14:textId="77777777" w:rsidR="00333F09" w:rsidRPr="00333F09" w:rsidRDefault="00333F09" w:rsidP="00333F09">
            <w:pPr>
              <w:spacing w:after="0" w:line="240" w:lineRule="auto"/>
              <w:rPr>
                <w:rFonts w:ascii="Courier New" w:eastAsia="Times New Roman" w:hAnsi="Courier New" w:cs="Courier New"/>
                <w:b/>
                <w:bCs/>
                <w:color w:val="000000"/>
                <w:sz w:val="36"/>
                <w:szCs w:val="36"/>
                <w:lang w:val="en-IN" w:eastAsia="en-IN"/>
              </w:rPr>
            </w:pPr>
            <w:r w:rsidRPr="00333F09">
              <w:rPr>
                <w:rFonts w:ascii="Courier New" w:eastAsia="Times New Roman" w:hAnsi="Courier New" w:cs="Courier New"/>
                <w:b/>
                <w:bCs/>
                <w:color w:val="000000"/>
                <w:sz w:val="36"/>
                <w:szCs w:val="36"/>
                <w:lang w:val="en-IN" w:eastAsia="en-IN"/>
              </w:rPr>
              <w:t>&amp;</w:t>
            </w:r>
            <w:proofErr w:type="spellStart"/>
            <w:r w:rsidRPr="00333F09">
              <w:rPr>
                <w:rFonts w:ascii="Courier New" w:eastAsia="Times New Roman" w:hAnsi="Courier New" w:cs="Courier New"/>
                <w:b/>
                <w:bCs/>
                <w:color w:val="000000"/>
                <w:sz w:val="36"/>
                <w:szCs w:val="36"/>
                <w:lang w:val="en-IN" w:eastAsia="en-IN"/>
              </w:rPr>
              <w:t>uuml</w:t>
            </w:r>
            <w:proofErr w:type="spellEnd"/>
            <w:r w:rsidRPr="00333F09">
              <w:rPr>
                <w:rFonts w:ascii="Courier New" w:eastAsia="Times New Roman" w:hAnsi="Courier New" w:cs="Courier New"/>
                <w:b/>
                <w:bCs/>
                <w:color w:val="000000"/>
                <w:sz w:val="36"/>
                <w:szCs w:val="36"/>
                <w:lang w:val="en-IN"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99"/>
            <w:hideMark/>
          </w:tcPr>
          <w:p w14:paraId="64F02ED2" w14:textId="77777777" w:rsidR="00333F09" w:rsidRPr="00333F09" w:rsidRDefault="00333F09" w:rsidP="00333F09">
            <w:pPr>
              <w:spacing w:after="0" w:line="240" w:lineRule="auto"/>
              <w:rPr>
                <w:rFonts w:ascii="Agency FB" w:eastAsia="Times New Roman" w:hAnsi="Agency FB" w:cs="Times New Roman"/>
                <w:color w:val="000000"/>
                <w:sz w:val="27"/>
                <w:szCs w:val="27"/>
                <w:lang w:val="en-IN" w:eastAsia="en-IN"/>
              </w:rPr>
            </w:pPr>
            <w:r w:rsidRPr="00333F09">
              <w:rPr>
                <w:rFonts w:ascii="Agency FB" w:eastAsia="Times New Roman" w:hAnsi="Agency FB" w:cs="Times New Roman"/>
                <w:color w:val="000000"/>
                <w:sz w:val="27"/>
                <w:szCs w:val="27"/>
                <w:lang w:val="en-IN" w:eastAsia="en-IN"/>
              </w:rPr>
              <w:t>ü</w:t>
            </w:r>
          </w:p>
        </w:tc>
      </w:tr>
      <w:tr w:rsidR="00333F09" w:rsidRPr="00333F09" w14:paraId="72AD2A37" w14:textId="77777777" w:rsidTr="00333F0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14:paraId="756E2E4D" w14:textId="77777777" w:rsidR="00333F09" w:rsidRPr="00333F09" w:rsidRDefault="00333F09" w:rsidP="00333F09">
            <w:pPr>
              <w:spacing w:after="0" w:line="240" w:lineRule="auto"/>
              <w:rPr>
                <w:rFonts w:ascii="Courier New" w:eastAsia="Times New Roman" w:hAnsi="Courier New" w:cs="Courier New"/>
                <w:b/>
                <w:bCs/>
                <w:color w:val="000000"/>
                <w:sz w:val="36"/>
                <w:szCs w:val="36"/>
                <w:lang w:val="en-IN" w:eastAsia="en-IN"/>
              </w:rPr>
            </w:pPr>
            <w:r w:rsidRPr="00333F09">
              <w:rPr>
                <w:rFonts w:ascii="Courier New" w:eastAsia="Times New Roman" w:hAnsi="Courier New" w:cs="Courier New"/>
                <w:b/>
                <w:bCs/>
                <w:color w:val="000000"/>
                <w:sz w:val="36"/>
                <w:szCs w:val="36"/>
                <w:lang w:val="en-IN" w:eastAsia="en-IN"/>
              </w:rPr>
              <w:t>&amp;</w:t>
            </w:r>
            <w:proofErr w:type="spellStart"/>
            <w:r w:rsidRPr="00333F09">
              <w:rPr>
                <w:rFonts w:ascii="Courier New" w:eastAsia="Times New Roman" w:hAnsi="Courier New" w:cs="Courier New"/>
                <w:b/>
                <w:bCs/>
                <w:color w:val="000000"/>
                <w:sz w:val="36"/>
                <w:szCs w:val="36"/>
                <w:lang w:val="en-IN" w:eastAsia="en-IN"/>
              </w:rPr>
              <w:t>scaron</w:t>
            </w:r>
            <w:proofErr w:type="spellEnd"/>
            <w:r w:rsidRPr="00333F09">
              <w:rPr>
                <w:rFonts w:ascii="Courier New" w:eastAsia="Times New Roman" w:hAnsi="Courier New" w:cs="Courier New"/>
                <w:b/>
                <w:bCs/>
                <w:color w:val="000000"/>
                <w:sz w:val="36"/>
                <w:szCs w:val="36"/>
                <w:lang w:val="en-IN"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99"/>
            <w:hideMark/>
          </w:tcPr>
          <w:p w14:paraId="1EF3310B" w14:textId="77777777" w:rsidR="00333F09" w:rsidRPr="00333F09" w:rsidRDefault="00333F09" w:rsidP="00333F09">
            <w:pPr>
              <w:spacing w:after="0" w:line="240" w:lineRule="auto"/>
              <w:rPr>
                <w:rFonts w:ascii="Agency FB" w:eastAsia="Times New Roman" w:hAnsi="Agency FB" w:cs="Times New Roman"/>
                <w:color w:val="000000"/>
                <w:sz w:val="27"/>
                <w:szCs w:val="27"/>
                <w:lang w:val="en-IN" w:eastAsia="en-IN"/>
              </w:rPr>
            </w:pPr>
            <w:r w:rsidRPr="00333F09">
              <w:rPr>
                <w:rFonts w:ascii="Agency FB" w:eastAsia="Times New Roman" w:hAnsi="Agency FB" w:cs="Times New Roman"/>
                <w:color w:val="000000"/>
                <w:sz w:val="27"/>
                <w:szCs w:val="27"/>
                <w:lang w:val="en-IN" w:eastAsia="en-IN"/>
              </w:rPr>
              <w:t>š</w:t>
            </w:r>
          </w:p>
        </w:tc>
      </w:tr>
      <w:tr w:rsidR="00333F09" w:rsidRPr="00333F09" w14:paraId="60402E2D" w14:textId="77777777" w:rsidTr="00333F0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14:paraId="78397B29" w14:textId="77777777" w:rsidR="00333F09" w:rsidRPr="00333F09" w:rsidRDefault="00333F09" w:rsidP="00333F09">
            <w:pPr>
              <w:spacing w:after="0" w:line="240" w:lineRule="auto"/>
              <w:rPr>
                <w:rFonts w:ascii="Courier New" w:eastAsia="Times New Roman" w:hAnsi="Courier New" w:cs="Courier New"/>
                <w:b/>
                <w:bCs/>
                <w:color w:val="000000"/>
                <w:sz w:val="36"/>
                <w:szCs w:val="36"/>
                <w:lang w:val="en-IN" w:eastAsia="en-IN"/>
              </w:rPr>
            </w:pPr>
            <w:r w:rsidRPr="00333F09">
              <w:rPr>
                <w:rFonts w:ascii="Courier New" w:eastAsia="Times New Roman" w:hAnsi="Courier New" w:cs="Courier New"/>
                <w:b/>
                <w:bCs/>
                <w:color w:val="000000"/>
                <w:sz w:val="36"/>
                <w:szCs w:val="36"/>
                <w:lang w:val="en-IN" w:eastAsia="en-IN"/>
              </w:rPr>
              <w:t>&amp;</w:t>
            </w:r>
            <w:proofErr w:type="spellStart"/>
            <w:r w:rsidRPr="00333F09">
              <w:rPr>
                <w:rFonts w:ascii="Courier New" w:eastAsia="Times New Roman" w:hAnsi="Courier New" w:cs="Courier New"/>
                <w:b/>
                <w:bCs/>
                <w:color w:val="000000"/>
                <w:sz w:val="36"/>
                <w:szCs w:val="36"/>
                <w:lang w:val="en-IN" w:eastAsia="en-IN"/>
              </w:rPr>
              <w:t>ntilde</w:t>
            </w:r>
            <w:proofErr w:type="spellEnd"/>
            <w:r w:rsidRPr="00333F09">
              <w:rPr>
                <w:rFonts w:ascii="Courier New" w:eastAsia="Times New Roman" w:hAnsi="Courier New" w:cs="Courier New"/>
                <w:b/>
                <w:bCs/>
                <w:color w:val="000000"/>
                <w:sz w:val="36"/>
                <w:szCs w:val="36"/>
                <w:lang w:val="en-IN"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99"/>
            <w:hideMark/>
          </w:tcPr>
          <w:p w14:paraId="5036C569" w14:textId="77777777" w:rsidR="00333F09" w:rsidRPr="00333F09" w:rsidRDefault="00333F09" w:rsidP="00333F09">
            <w:pPr>
              <w:spacing w:after="0" w:line="240" w:lineRule="auto"/>
              <w:rPr>
                <w:rFonts w:ascii="Agency FB" w:eastAsia="Times New Roman" w:hAnsi="Agency FB" w:cs="Times New Roman"/>
                <w:color w:val="000000"/>
                <w:sz w:val="27"/>
                <w:szCs w:val="27"/>
                <w:lang w:val="en-IN" w:eastAsia="en-IN"/>
              </w:rPr>
            </w:pPr>
            <w:r w:rsidRPr="00333F09">
              <w:rPr>
                <w:rFonts w:ascii="Agency FB" w:eastAsia="Times New Roman" w:hAnsi="Agency FB" w:cs="Times New Roman"/>
                <w:color w:val="000000"/>
                <w:sz w:val="27"/>
                <w:szCs w:val="27"/>
                <w:lang w:val="en-IN" w:eastAsia="en-IN"/>
              </w:rPr>
              <w:t>ñ</w:t>
            </w:r>
          </w:p>
        </w:tc>
      </w:tr>
      <w:tr w:rsidR="00333F09" w:rsidRPr="00333F09" w14:paraId="0434F1FE" w14:textId="77777777" w:rsidTr="00333F0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14:paraId="193856CE" w14:textId="77777777" w:rsidR="00333F09" w:rsidRPr="00333F09" w:rsidRDefault="00333F09" w:rsidP="00333F09">
            <w:pPr>
              <w:spacing w:after="0" w:line="240" w:lineRule="auto"/>
              <w:rPr>
                <w:rFonts w:ascii="Courier New" w:eastAsia="Times New Roman" w:hAnsi="Courier New" w:cs="Courier New"/>
                <w:b/>
                <w:bCs/>
                <w:color w:val="000000"/>
                <w:sz w:val="36"/>
                <w:szCs w:val="36"/>
                <w:lang w:val="en-IN" w:eastAsia="en-IN"/>
              </w:rPr>
            </w:pPr>
            <w:r w:rsidRPr="00333F09">
              <w:rPr>
                <w:rFonts w:ascii="Courier New" w:eastAsia="Times New Roman" w:hAnsi="Courier New" w:cs="Courier New"/>
                <w:b/>
                <w:bCs/>
                <w:color w:val="000000"/>
                <w:sz w:val="36"/>
                <w:szCs w:val="36"/>
                <w:lang w:val="en-IN" w:eastAsia="en-IN"/>
              </w:rPr>
              <w:t>&amp;</w:t>
            </w:r>
            <w:proofErr w:type="spellStart"/>
            <w:r w:rsidRPr="00333F09">
              <w:rPr>
                <w:rFonts w:ascii="Courier New" w:eastAsia="Times New Roman" w:hAnsi="Courier New" w:cs="Courier New"/>
                <w:b/>
                <w:bCs/>
                <w:color w:val="000000"/>
                <w:sz w:val="36"/>
                <w:szCs w:val="36"/>
                <w:lang w:val="en-IN" w:eastAsia="en-IN"/>
              </w:rPr>
              <w:t>szlig</w:t>
            </w:r>
            <w:proofErr w:type="spellEnd"/>
            <w:r w:rsidRPr="00333F09">
              <w:rPr>
                <w:rFonts w:ascii="Courier New" w:eastAsia="Times New Roman" w:hAnsi="Courier New" w:cs="Courier New"/>
                <w:b/>
                <w:bCs/>
                <w:color w:val="000000"/>
                <w:sz w:val="36"/>
                <w:szCs w:val="36"/>
                <w:lang w:val="en-IN"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99"/>
            <w:hideMark/>
          </w:tcPr>
          <w:p w14:paraId="2166EA3D" w14:textId="77777777" w:rsidR="00333F09" w:rsidRPr="00333F09" w:rsidRDefault="00333F09" w:rsidP="00333F09">
            <w:pPr>
              <w:spacing w:after="0" w:line="240" w:lineRule="auto"/>
              <w:rPr>
                <w:rFonts w:ascii="Agency FB" w:eastAsia="Times New Roman" w:hAnsi="Agency FB" w:cs="Times New Roman"/>
                <w:color w:val="000000"/>
                <w:sz w:val="27"/>
                <w:szCs w:val="27"/>
                <w:lang w:val="en-IN" w:eastAsia="en-IN"/>
              </w:rPr>
            </w:pPr>
            <w:r w:rsidRPr="00333F09">
              <w:rPr>
                <w:rFonts w:ascii="Agency FB" w:eastAsia="Times New Roman" w:hAnsi="Agency FB" w:cs="Times New Roman"/>
                <w:color w:val="000000"/>
                <w:sz w:val="27"/>
                <w:szCs w:val="27"/>
                <w:lang w:val="en-IN" w:eastAsia="en-IN"/>
              </w:rPr>
              <w:t>ß (the German character, not to be confused with beta (see below)</w:t>
            </w:r>
          </w:p>
        </w:tc>
      </w:tr>
      <w:tr w:rsidR="00333F09" w:rsidRPr="00333F09" w14:paraId="6A77A5D5" w14:textId="77777777" w:rsidTr="00333F0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14:paraId="7E3449DA" w14:textId="77777777" w:rsidR="00333F09" w:rsidRPr="00333F09" w:rsidRDefault="00333F09" w:rsidP="00333F09">
            <w:pPr>
              <w:spacing w:after="0" w:line="240" w:lineRule="auto"/>
              <w:rPr>
                <w:rFonts w:ascii="Courier New" w:eastAsia="Times New Roman" w:hAnsi="Courier New" w:cs="Courier New"/>
                <w:b/>
                <w:bCs/>
                <w:color w:val="000000"/>
                <w:sz w:val="36"/>
                <w:szCs w:val="36"/>
                <w:lang w:val="en-IN" w:eastAsia="en-IN"/>
              </w:rPr>
            </w:pPr>
            <w:r w:rsidRPr="00333F09">
              <w:rPr>
                <w:rFonts w:ascii="Courier New" w:eastAsia="Times New Roman" w:hAnsi="Courier New" w:cs="Courier New"/>
                <w:b/>
                <w:bCs/>
                <w:color w:val="000000"/>
                <w:sz w:val="36"/>
                <w:szCs w:val="36"/>
                <w:lang w:val="en-IN" w:eastAsia="en-IN"/>
              </w:rPr>
              <w:t>&amp;beta;</w:t>
            </w:r>
          </w:p>
        </w:tc>
        <w:tc>
          <w:tcPr>
            <w:tcW w:w="0" w:type="auto"/>
            <w:tcBorders>
              <w:top w:val="outset" w:sz="6" w:space="0" w:color="auto"/>
              <w:left w:val="outset" w:sz="6" w:space="0" w:color="auto"/>
              <w:bottom w:val="outset" w:sz="6" w:space="0" w:color="auto"/>
              <w:right w:val="outset" w:sz="6" w:space="0" w:color="auto"/>
            </w:tcBorders>
            <w:shd w:val="clear" w:color="auto" w:fill="FFFF99"/>
            <w:hideMark/>
          </w:tcPr>
          <w:p w14:paraId="37023352" w14:textId="77777777" w:rsidR="00333F09" w:rsidRPr="00333F09" w:rsidRDefault="00333F09" w:rsidP="00333F09">
            <w:pPr>
              <w:spacing w:after="0" w:line="240" w:lineRule="auto"/>
              <w:rPr>
                <w:rFonts w:ascii="Agency FB" w:eastAsia="Times New Roman" w:hAnsi="Agency FB" w:cs="Times New Roman"/>
                <w:color w:val="000000"/>
                <w:sz w:val="27"/>
                <w:szCs w:val="27"/>
                <w:lang w:val="en-IN" w:eastAsia="en-IN"/>
              </w:rPr>
            </w:pPr>
            <w:r w:rsidRPr="00333F09">
              <w:rPr>
                <w:rFonts w:ascii="Calibri" w:eastAsia="Times New Roman" w:hAnsi="Calibri" w:cs="Calibri"/>
                <w:color w:val="000000"/>
                <w:sz w:val="27"/>
                <w:szCs w:val="27"/>
                <w:lang w:val="en-IN" w:eastAsia="en-IN"/>
              </w:rPr>
              <w:t>β</w:t>
            </w:r>
            <w:r w:rsidRPr="00333F09">
              <w:rPr>
                <w:rFonts w:ascii="Agency FB" w:eastAsia="Times New Roman" w:hAnsi="Agency FB" w:cs="Times New Roman"/>
                <w:color w:val="000000"/>
                <w:sz w:val="27"/>
                <w:szCs w:val="27"/>
                <w:lang w:val="en-IN" w:eastAsia="en-IN"/>
              </w:rPr>
              <w:t xml:space="preserve"> (lower-case Beta; the whole Greek alphabet is accessible like this)</w:t>
            </w:r>
          </w:p>
        </w:tc>
      </w:tr>
    </w:tbl>
    <w:p w14:paraId="0B21BC71" w14:textId="77777777" w:rsidR="00333F09" w:rsidRPr="00333F09" w:rsidRDefault="00333F09" w:rsidP="00333F09">
      <w:pPr>
        <w:spacing w:after="0" w:line="240" w:lineRule="auto"/>
        <w:rPr>
          <w:rFonts w:ascii="Times New Roman" w:eastAsia="Times New Roman" w:hAnsi="Times New Roman" w:cs="Times New Roman"/>
          <w:sz w:val="24"/>
          <w:szCs w:val="24"/>
          <w:lang w:val="en-IN" w:eastAsia="en-IN"/>
        </w:rPr>
      </w:pPr>
      <w:r w:rsidRPr="00333F09">
        <w:rPr>
          <w:rFonts w:ascii="Times New Roman" w:eastAsia="Times New Roman" w:hAnsi="Times New Roman" w:cs="Times New Roman"/>
          <w:sz w:val="24"/>
          <w:szCs w:val="24"/>
          <w:lang w:val="en-IN" w:eastAsia="en-IN"/>
        </w:rPr>
        <w:pict w14:anchorId="4A89F651">
          <v:rect id="_x0000_i1029" style="width:0;height:1.5pt" o:hralign="center" o:hrstd="t" o:hrnoshade="t" o:hr="t" fillcolor="black" stroked="f"/>
        </w:pict>
      </w:r>
    </w:p>
    <w:bookmarkStart w:id="7" w:name="structural"/>
    <w:p w14:paraId="2846E949" w14:textId="77777777" w:rsidR="00333F09" w:rsidRPr="00333F09" w:rsidRDefault="00333F09" w:rsidP="00333F09">
      <w:pPr>
        <w:spacing w:before="100" w:beforeAutospacing="1" w:after="100" w:afterAutospacing="1" w:line="240" w:lineRule="auto"/>
        <w:rPr>
          <w:rFonts w:ascii="Agency FB" w:eastAsia="Times New Roman" w:hAnsi="Agency FB" w:cs="Times New Roman"/>
          <w:color w:val="000000"/>
          <w:sz w:val="27"/>
          <w:szCs w:val="27"/>
          <w:lang w:val="en-IN" w:eastAsia="en-IN"/>
        </w:rPr>
      </w:pPr>
      <w:r w:rsidRPr="00333F09">
        <w:rPr>
          <w:rFonts w:ascii="Agency FB" w:eastAsia="Times New Roman" w:hAnsi="Agency FB" w:cs="Times New Roman"/>
          <w:color w:val="000000"/>
          <w:sz w:val="24"/>
          <w:szCs w:val="24"/>
          <w:lang w:val="en-IN" w:eastAsia="en-IN"/>
        </w:rPr>
        <w:fldChar w:fldCharType="begin"/>
      </w:r>
      <w:r w:rsidRPr="00333F09">
        <w:rPr>
          <w:rFonts w:ascii="Agency FB" w:eastAsia="Times New Roman" w:hAnsi="Agency FB" w:cs="Times New Roman"/>
          <w:color w:val="000000"/>
          <w:sz w:val="24"/>
          <w:szCs w:val="24"/>
          <w:lang w:val="en-IN" w:eastAsia="en-IN"/>
        </w:rPr>
        <w:instrText xml:space="preserve"> HYPERLINK "http://www.thuto.org/ubh/web/html/tags1.htm" \l "doc_top" </w:instrText>
      </w:r>
      <w:r w:rsidRPr="00333F09">
        <w:rPr>
          <w:rFonts w:ascii="Agency FB" w:eastAsia="Times New Roman" w:hAnsi="Agency FB" w:cs="Times New Roman"/>
          <w:color w:val="000000"/>
          <w:sz w:val="24"/>
          <w:szCs w:val="24"/>
          <w:lang w:val="en-IN" w:eastAsia="en-IN"/>
        </w:rPr>
        <w:fldChar w:fldCharType="separate"/>
      </w:r>
      <w:r w:rsidRPr="00333F09">
        <w:rPr>
          <w:rFonts w:ascii="Agency FB" w:eastAsia="Times New Roman" w:hAnsi="Agency FB" w:cs="Times New Roman"/>
          <w:color w:val="0000FF"/>
          <w:sz w:val="24"/>
          <w:szCs w:val="24"/>
          <w:u w:val="single"/>
          <w:lang w:val="en-IN" w:eastAsia="en-IN"/>
        </w:rPr>
        <w:t>Back to top</w:t>
      </w:r>
      <w:r w:rsidRPr="00333F09">
        <w:rPr>
          <w:rFonts w:ascii="Agency FB" w:eastAsia="Times New Roman" w:hAnsi="Agency FB" w:cs="Times New Roman"/>
          <w:color w:val="000000"/>
          <w:sz w:val="24"/>
          <w:szCs w:val="24"/>
          <w:lang w:val="en-IN" w:eastAsia="en-IN"/>
        </w:rPr>
        <w:fldChar w:fldCharType="end"/>
      </w:r>
      <w:bookmarkEnd w:id="7"/>
    </w:p>
    <w:p w14:paraId="43704BC5" w14:textId="77777777" w:rsidR="00333F09" w:rsidRPr="00333F09" w:rsidRDefault="00333F09" w:rsidP="00333F09">
      <w:pPr>
        <w:shd w:val="clear" w:color="auto" w:fill="FFFF66"/>
        <w:spacing w:before="100" w:beforeAutospacing="1" w:after="100" w:afterAutospacing="1" w:line="240" w:lineRule="auto"/>
        <w:outlineLvl w:val="1"/>
        <w:rPr>
          <w:rFonts w:ascii="Agency FB" w:eastAsia="Times New Roman" w:hAnsi="Agency FB" w:cs="Times New Roman"/>
          <w:b/>
          <w:bCs/>
          <w:color w:val="000000"/>
          <w:sz w:val="36"/>
          <w:szCs w:val="36"/>
          <w:lang w:val="en-IN" w:eastAsia="en-IN"/>
        </w:rPr>
      </w:pPr>
      <w:r w:rsidRPr="00333F09">
        <w:rPr>
          <w:rFonts w:ascii="Agency FB" w:eastAsia="Times New Roman" w:hAnsi="Agency FB" w:cs="Times New Roman"/>
          <w:b/>
          <w:bCs/>
          <w:color w:val="000000"/>
          <w:sz w:val="36"/>
          <w:szCs w:val="36"/>
          <w:lang w:val="en-IN" w:eastAsia="en-IN"/>
        </w:rPr>
        <w:t>Note on structural </w:t>
      </w:r>
      <w:r w:rsidRPr="00333F09">
        <w:rPr>
          <w:rFonts w:ascii="Agency FB" w:eastAsia="Times New Roman" w:hAnsi="Agency FB" w:cs="Times New Roman"/>
          <w:b/>
          <w:bCs/>
          <w:i/>
          <w:iCs/>
          <w:color w:val="000000"/>
          <w:sz w:val="36"/>
          <w:szCs w:val="36"/>
          <w:lang w:val="en-IN" w:eastAsia="en-IN"/>
        </w:rPr>
        <w:t>versus</w:t>
      </w:r>
      <w:r w:rsidRPr="00333F09">
        <w:rPr>
          <w:rFonts w:ascii="Agency FB" w:eastAsia="Times New Roman" w:hAnsi="Agency FB" w:cs="Times New Roman"/>
          <w:b/>
          <w:bCs/>
          <w:color w:val="000000"/>
          <w:sz w:val="36"/>
          <w:szCs w:val="36"/>
          <w:lang w:val="en-IN" w:eastAsia="en-IN"/>
        </w:rPr>
        <w:t> formatting elements</w:t>
      </w:r>
    </w:p>
    <w:p w14:paraId="46178B86" w14:textId="77777777" w:rsidR="00333F09" w:rsidRPr="00333F09" w:rsidRDefault="00333F09" w:rsidP="00333F09">
      <w:pPr>
        <w:spacing w:before="100" w:beforeAutospacing="1" w:after="100" w:afterAutospacing="1" w:line="240" w:lineRule="auto"/>
        <w:rPr>
          <w:rFonts w:ascii="Agency FB" w:eastAsia="Times New Roman" w:hAnsi="Agency FB" w:cs="Times New Roman"/>
          <w:color w:val="000000"/>
          <w:sz w:val="27"/>
          <w:szCs w:val="27"/>
          <w:lang w:val="en-IN" w:eastAsia="en-IN"/>
        </w:rPr>
      </w:pPr>
      <w:r w:rsidRPr="00333F09">
        <w:rPr>
          <w:rFonts w:ascii="Agency FB" w:eastAsia="Times New Roman" w:hAnsi="Agency FB" w:cs="Times New Roman"/>
          <w:color w:val="000000"/>
          <w:sz w:val="27"/>
          <w:szCs w:val="27"/>
          <w:lang w:val="en-IN" w:eastAsia="en-IN"/>
        </w:rPr>
        <w:t>It is important to remember that HTML is basically a way of defining the </w:t>
      </w:r>
      <w:r w:rsidRPr="00333F09">
        <w:rPr>
          <w:rFonts w:ascii="Agency FB" w:eastAsia="Times New Roman" w:hAnsi="Agency FB" w:cs="Times New Roman"/>
          <w:i/>
          <w:iCs/>
          <w:color w:val="000000"/>
          <w:sz w:val="27"/>
          <w:szCs w:val="27"/>
          <w:lang w:val="en-IN" w:eastAsia="en-IN"/>
        </w:rPr>
        <w:t>logical structure</w:t>
      </w:r>
      <w:r w:rsidRPr="00333F09">
        <w:rPr>
          <w:rFonts w:ascii="Agency FB" w:eastAsia="Times New Roman" w:hAnsi="Agency FB" w:cs="Times New Roman"/>
          <w:color w:val="000000"/>
          <w:sz w:val="27"/>
          <w:szCs w:val="27"/>
          <w:lang w:val="en-IN" w:eastAsia="en-IN"/>
        </w:rPr>
        <w:t> of a document, with elements such as paragraphs, lists, etc. There are some formatting elements such as &lt;I&gt; (italics) and until all browsers can read </w:t>
      </w:r>
      <w:hyperlink r:id="rId27" w:history="1">
        <w:r w:rsidRPr="00333F09">
          <w:rPr>
            <w:rFonts w:ascii="Agency FB" w:eastAsia="Times New Roman" w:hAnsi="Agency FB" w:cs="Times New Roman"/>
            <w:color w:val="0000FF"/>
            <w:sz w:val="27"/>
            <w:szCs w:val="27"/>
            <w:u w:val="single"/>
            <w:lang w:val="en-IN" w:eastAsia="en-IN"/>
          </w:rPr>
          <w:t>style sheets</w:t>
        </w:r>
      </w:hyperlink>
      <w:r w:rsidRPr="00333F09">
        <w:rPr>
          <w:rFonts w:ascii="Agency FB" w:eastAsia="Times New Roman" w:hAnsi="Agency FB" w:cs="Times New Roman"/>
          <w:color w:val="000000"/>
          <w:sz w:val="27"/>
          <w:szCs w:val="27"/>
          <w:lang w:val="en-IN" w:eastAsia="en-IN"/>
        </w:rPr>
        <w:t> we will continue to need them.</w:t>
      </w:r>
    </w:p>
    <w:p w14:paraId="10506E0C" w14:textId="77777777" w:rsidR="00333F09" w:rsidRPr="00333F09" w:rsidRDefault="00333F09" w:rsidP="00333F09">
      <w:pPr>
        <w:spacing w:before="100" w:beforeAutospacing="1" w:after="100" w:afterAutospacing="1" w:line="240" w:lineRule="auto"/>
        <w:rPr>
          <w:rFonts w:ascii="Agency FB" w:eastAsia="Times New Roman" w:hAnsi="Agency FB" w:cs="Times New Roman"/>
          <w:color w:val="000000"/>
          <w:sz w:val="27"/>
          <w:szCs w:val="27"/>
          <w:lang w:val="en-IN" w:eastAsia="en-IN"/>
        </w:rPr>
      </w:pPr>
      <w:r w:rsidRPr="00333F09">
        <w:rPr>
          <w:rFonts w:ascii="Agency FB" w:eastAsia="Times New Roman" w:hAnsi="Agency FB" w:cs="Times New Roman"/>
          <w:color w:val="000000"/>
          <w:sz w:val="27"/>
          <w:szCs w:val="27"/>
          <w:lang w:val="en-IN" w:eastAsia="en-IN"/>
        </w:rPr>
        <w:t xml:space="preserve">Confusion sometimes arises as to the use of formatting elements and structural elements which produce the same effect. For example, the &lt;I&gt; formatting element produces italics. But </w:t>
      </w:r>
      <w:proofErr w:type="gramStart"/>
      <w:r w:rsidRPr="00333F09">
        <w:rPr>
          <w:rFonts w:ascii="Agency FB" w:eastAsia="Times New Roman" w:hAnsi="Agency FB" w:cs="Times New Roman"/>
          <w:color w:val="000000"/>
          <w:sz w:val="27"/>
          <w:szCs w:val="27"/>
          <w:lang w:val="en-IN" w:eastAsia="en-IN"/>
        </w:rPr>
        <w:t>so</w:t>
      </w:r>
      <w:proofErr w:type="gramEnd"/>
      <w:r w:rsidRPr="00333F09">
        <w:rPr>
          <w:rFonts w:ascii="Agency FB" w:eastAsia="Times New Roman" w:hAnsi="Agency FB" w:cs="Times New Roman"/>
          <w:color w:val="000000"/>
          <w:sz w:val="27"/>
          <w:szCs w:val="27"/>
          <w:lang w:val="en-IN" w:eastAsia="en-IN"/>
        </w:rPr>
        <w:t xml:space="preserve"> do the &lt;EM&gt; (emphasis) </w:t>
      </w:r>
      <w:r w:rsidRPr="00333F09">
        <w:rPr>
          <w:rFonts w:ascii="Agency FB" w:eastAsia="Times New Roman" w:hAnsi="Agency FB" w:cs="Times New Roman"/>
          <w:color w:val="000000"/>
          <w:sz w:val="27"/>
          <w:szCs w:val="27"/>
          <w:lang w:val="en-IN" w:eastAsia="en-IN"/>
        </w:rPr>
        <w:lastRenderedPageBreak/>
        <w:t>element and the &lt;CITE&gt; (citation) element. The difference is that the structuring elements define information, which could be rendered in a variety of ways - e.g. non-visual user agents. &lt;I&gt; defines the exact formatting rather than the information. &lt;EM&gt; defines emphasis. &lt;CITE&gt; defines a citation: the official specification defines it specifically as a URI in fact.</w:t>
      </w:r>
    </w:p>
    <w:p w14:paraId="789A7814" w14:textId="77777777" w:rsidR="00333F09" w:rsidRPr="00333F09" w:rsidRDefault="00333F09" w:rsidP="00333F09">
      <w:pPr>
        <w:spacing w:before="100" w:beforeAutospacing="1" w:after="100" w:afterAutospacing="1" w:line="240" w:lineRule="auto"/>
        <w:rPr>
          <w:rFonts w:ascii="Agency FB" w:eastAsia="Times New Roman" w:hAnsi="Agency FB" w:cs="Times New Roman"/>
          <w:color w:val="000000"/>
          <w:sz w:val="27"/>
          <w:szCs w:val="27"/>
          <w:lang w:val="en-IN" w:eastAsia="en-IN"/>
        </w:rPr>
      </w:pPr>
      <w:r w:rsidRPr="00333F09">
        <w:rPr>
          <w:rFonts w:ascii="Agency FB" w:eastAsia="Times New Roman" w:hAnsi="Agency FB" w:cs="Times New Roman"/>
          <w:color w:val="000000"/>
          <w:sz w:val="27"/>
          <w:szCs w:val="27"/>
          <w:lang w:val="en-IN" w:eastAsia="en-IN"/>
        </w:rPr>
        <w:t>There are advantages to using structural elements wherever they are understood by most browsers, but there are still practical limits to this. (Structural elements are most useful for technical things like computer code, which has the &lt;CODE&gt; tag.)</w:t>
      </w:r>
      <w:r w:rsidRPr="00333F09">
        <w:rPr>
          <w:rFonts w:ascii="Agency FB" w:eastAsia="Times New Roman" w:hAnsi="Agency FB" w:cs="Times New Roman"/>
          <w:color w:val="000000"/>
          <w:sz w:val="27"/>
          <w:szCs w:val="27"/>
          <w:lang w:val="en-IN" w:eastAsia="en-IN"/>
        </w:rPr>
        <w:br/>
        <w:t>However you </w:t>
      </w:r>
      <w:r w:rsidRPr="00333F09">
        <w:rPr>
          <w:rFonts w:ascii="Agency FB" w:eastAsia="Times New Roman" w:hAnsi="Agency FB" w:cs="Times New Roman"/>
          <w:b/>
          <w:bCs/>
          <w:color w:val="CC0000"/>
          <w:sz w:val="27"/>
          <w:szCs w:val="27"/>
          <w:lang w:val="en-IN" w:eastAsia="en-IN"/>
        </w:rPr>
        <w:t>must not</w:t>
      </w:r>
      <w:r w:rsidRPr="00333F09">
        <w:rPr>
          <w:rFonts w:ascii="Agency FB" w:eastAsia="Times New Roman" w:hAnsi="Agency FB" w:cs="Times New Roman"/>
          <w:color w:val="000000"/>
          <w:sz w:val="27"/>
          <w:szCs w:val="27"/>
          <w:lang w:val="en-IN" w:eastAsia="en-IN"/>
        </w:rPr>
        <w:t> use a structural element to produce an effect unless the information is of the type described. This problem arises commonly with the heading tags (&lt;H1&gt;, &lt;H2&gt; etc.). Sometimes an author will use an H1 heading, and then find that for the next level of heading, H2 looks too big - so he or she uses H3. The point of the H1 to H6 headings is that they are used and nested </w:t>
      </w:r>
      <w:r w:rsidRPr="00333F09">
        <w:rPr>
          <w:rFonts w:ascii="Agency FB" w:eastAsia="Times New Roman" w:hAnsi="Agency FB" w:cs="Times New Roman"/>
          <w:i/>
          <w:iCs/>
          <w:color w:val="000000"/>
          <w:sz w:val="27"/>
          <w:szCs w:val="27"/>
          <w:lang w:val="en-IN" w:eastAsia="en-IN"/>
        </w:rPr>
        <w:t>in order</w:t>
      </w:r>
      <w:r w:rsidRPr="00333F09">
        <w:rPr>
          <w:rFonts w:ascii="Agency FB" w:eastAsia="Times New Roman" w:hAnsi="Agency FB" w:cs="Times New Roman"/>
          <w:color w:val="000000"/>
          <w:sz w:val="27"/>
          <w:szCs w:val="27"/>
          <w:lang w:val="en-IN" w:eastAsia="en-IN"/>
        </w:rPr>
        <w:t>. If you want to change the apparent size on screen you should use style sheets. (In any case, the appearance in someone else's browser may not be the same as in yours anyway.)</w:t>
      </w:r>
    </w:p>
    <w:p w14:paraId="58FDA088" w14:textId="77777777" w:rsidR="00333F09" w:rsidRPr="00333F09" w:rsidRDefault="00333F09" w:rsidP="00333F09">
      <w:pPr>
        <w:spacing w:before="100" w:beforeAutospacing="1" w:after="100" w:afterAutospacing="1" w:line="240" w:lineRule="auto"/>
        <w:rPr>
          <w:rFonts w:ascii="Agency FB" w:eastAsia="Times New Roman" w:hAnsi="Agency FB" w:cs="Times New Roman"/>
          <w:color w:val="000000"/>
          <w:sz w:val="27"/>
          <w:szCs w:val="27"/>
          <w:lang w:val="en-IN" w:eastAsia="en-IN"/>
        </w:rPr>
      </w:pPr>
      <w:r w:rsidRPr="00333F09">
        <w:rPr>
          <w:rFonts w:ascii="Agency FB" w:eastAsia="Times New Roman" w:hAnsi="Agency FB" w:cs="Times New Roman"/>
          <w:color w:val="000000"/>
          <w:sz w:val="27"/>
          <w:szCs w:val="27"/>
          <w:lang w:val="en-IN" w:eastAsia="en-IN"/>
        </w:rPr>
        <w:t>To summarize, therefore:</w:t>
      </w:r>
    </w:p>
    <w:tbl>
      <w:tblPr>
        <w:tblW w:w="5000" w:type="pct"/>
        <w:tblCellSpacing w:w="0" w:type="dxa"/>
        <w:tblBorders>
          <w:top w:val="single" w:sz="24" w:space="0" w:color="00CC00"/>
          <w:left w:val="single" w:sz="24" w:space="0" w:color="00CC00"/>
          <w:bottom w:val="single" w:sz="24" w:space="0" w:color="00CC00"/>
          <w:right w:val="single" w:sz="24" w:space="0" w:color="00CC00"/>
        </w:tblBorders>
        <w:tblCellMar>
          <w:top w:w="96" w:type="dxa"/>
          <w:left w:w="96" w:type="dxa"/>
          <w:bottom w:w="96" w:type="dxa"/>
          <w:right w:w="96" w:type="dxa"/>
        </w:tblCellMar>
        <w:tblLook w:val="04A0" w:firstRow="1" w:lastRow="0" w:firstColumn="1" w:lastColumn="0" w:noHBand="0" w:noVBand="1"/>
        <w:tblDescription w:val="Structural versus formatting elements"/>
      </w:tblPr>
      <w:tblGrid>
        <w:gridCol w:w="2831"/>
        <w:gridCol w:w="1333"/>
        <w:gridCol w:w="4846"/>
      </w:tblGrid>
      <w:tr w:rsidR="00333F09" w:rsidRPr="00333F09" w14:paraId="5C540B50" w14:textId="77777777" w:rsidTr="00333F0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504789F" w14:textId="77777777" w:rsidR="00333F09" w:rsidRPr="00333F09" w:rsidRDefault="00333F09" w:rsidP="00333F09">
            <w:pPr>
              <w:spacing w:after="0" w:line="240" w:lineRule="auto"/>
              <w:jc w:val="center"/>
              <w:rPr>
                <w:rFonts w:ascii="Agency FB" w:eastAsia="Times New Roman" w:hAnsi="Agency FB" w:cs="Times New Roman"/>
                <w:b/>
                <w:bCs/>
                <w:color w:val="000000"/>
                <w:sz w:val="27"/>
                <w:szCs w:val="27"/>
                <w:lang w:val="en-IN" w:eastAsia="en-IN"/>
              </w:rPr>
            </w:pPr>
            <w:r w:rsidRPr="00333F09">
              <w:rPr>
                <w:rFonts w:ascii="Agency FB" w:eastAsia="Times New Roman" w:hAnsi="Agency FB" w:cs="Times New Roman"/>
                <w:b/>
                <w:bCs/>
                <w:color w:val="000000"/>
                <w:sz w:val="27"/>
                <w:szCs w:val="27"/>
                <w:lang w:val="en-IN" w:eastAsia="en-IN"/>
              </w:rPr>
              <w:t>Choice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67941EDC" w14:textId="77777777" w:rsidR="00333F09" w:rsidRPr="00333F09" w:rsidRDefault="00333F09" w:rsidP="00333F09">
            <w:pPr>
              <w:spacing w:after="0" w:line="240" w:lineRule="auto"/>
              <w:jc w:val="center"/>
              <w:rPr>
                <w:rFonts w:ascii="Agency FB" w:eastAsia="Times New Roman" w:hAnsi="Agency FB" w:cs="Times New Roman"/>
                <w:b/>
                <w:bCs/>
                <w:color w:val="000000"/>
                <w:sz w:val="27"/>
                <w:szCs w:val="27"/>
                <w:lang w:val="en-IN" w:eastAsia="en-IN"/>
              </w:rPr>
            </w:pPr>
            <w:r w:rsidRPr="00333F09">
              <w:rPr>
                <w:rFonts w:ascii="Agency FB" w:eastAsia="Times New Roman" w:hAnsi="Agency FB" w:cs="Times New Roman"/>
                <w:b/>
                <w:bCs/>
                <w:color w:val="000000"/>
                <w:sz w:val="27"/>
                <w:szCs w:val="27"/>
                <w:lang w:val="en-IN" w:eastAsia="en-IN"/>
              </w:rPr>
              <w:t>Assessment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3870D97B" w14:textId="77777777" w:rsidR="00333F09" w:rsidRPr="00333F09" w:rsidRDefault="00333F09" w:rsidP="00333F09">
            <w:pPr>
              <w:spacing w:after="0" w:line="240" w:lineRule="auto"/>
              <w:jc w:val="center"/>
              <w:rPr>
                <w:rFonts w:ascii="Agency FB" w:eastAsia="Times New Roman" w:hAnsi="Agency FB" w:cs="Times New Roman"/>
                <w:b/>
                <w:bCs/>
                <w:color w:val="000000"/>
                <w:sz w:val="27"/>
                <w:szCs w:val="27"/>
                <w:lang w:val="en-IN" w:eastAsia="en-IN"/>
              </w:rPr>
            </w:pPr>
            <w:r w:rsidRPr="00333F09">
              <w:rPr>
                <w:rFonts w:ascii="Agency FB" w:eastAsia="Times New Roman" w:hAnsi="Agency FB" w:cs="Times New Roman"/>
                <w:b/>
                <w:bCs/>
                <w:color w:val="000000"/>
                <w:sz w:val="27"/>
                <w:szCs w:val="27"/>
                <w:lang w:val="en-IN" w:eastAsia="en-IN"/>
              </w:rPr>
              <w:t>Comments</w:t>
            </w:r>
          </w:p>
        </w:tc>
      </w:tr>
      <w:tr w:rsidR="00333F09" w:rsidRPr="00333F09" w14:paraId="11F4E46F" w14:textId="77777777" w:rsidTr="00333F0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FFCC"/>
            <w:hideMark/>
          </w:tcPr>
          <w:p w14:paraId="1F42EEC8" w14:textId="77777777" w:rsidR="00333F09" w:rsidRPr="00333F09" w:rsidRDefault="00333F09" w:rsidP="00333F09">
            <w:pPr>
              <w:spacing w:after="0" w:line="240" w:lineRule="auto"/>
              <w:rPr>
                <w:rFonts w:ascii="Agency FB" w:eastAsia="Times New Roman" w:hAnsi="Agency FB" w:cs="Times New Roman"/>
                <w:color w:val="000000"/>
                <w:sz w:val="27"/>
                <w:szCs w:val="27"/>
                <w:lang w:val="en-IN" w:eastAsia="en-IN"/>
              </w:rPr>
            </w:pPr>
            <w:r w:rsidRPr="00333F09">
              <w:rPr>
                <w:rFonts w:ascii="Agency FB" w:eastAsia="Times New Roman" w:hAnsi="Agency FB" w:cs="Times New Roman"/>
                <w:color w:val="000000"/>
                <w:sz w:val="27"/>
                <w:szCs w:val="27"/>
                <w:lang w:val="en-IN" w:eastAsia="en-IN"/>
              </w:rPr>
              <w:t>Using a structural element for the appropriate content</w:t>
            </w:r>
          </w:p>
        </w:tc>
        <w:tc>
          <w:tcPr>
            <w:tcW w:w="0" w:type="auto"/>
            <w:tcBorders>
              <w:top w:val="outset" w:sz="6" w:space="0" w:color="auto"/>
              <w:left w:val="outset" w:sz="6" w:space="0" w:color="auto"/>
              <w:bottom w:val="outset" w:sz="6" w:space="0" w:color="auto"/>
              <w:right w:val="outset" w:sz="6" w:space="0" w:color="auto"/>
            </w:tcBorders>
            <w:shd w:val="clear" w:color="auto" w:fill="009900"/>
            <w:hideMark/>
          </w:tcPr>
          <w:p w14:paraId="65CF25A7" w14:textId="77777777" w:rsidR="00333F09" w:rsidRPr="00333F09" w:rsidRDefault="00333F09" w:rsidP="00333F09">
            <w:pPr>
              <w:spacing w:after="0" w:line="240" w:lineRule="auto"/>
              <w:rPr>
                <w:rFonts w:ascii="Agency FB" w:eastAsia="Times New Roman" w:hAnsi="Agency FB" w:cs="Times New Roman"/>
                <w:b/>
                <w:bCs/>
                <w:color w:val="FFFFFF"/>
                <w:sz w:val="27"/>
                <w:szCs w:val="27"/>
                <w:lang w:val="en-IN" w:eastAsia="en-IN"/>
              </w:rPr>
            </w:pPr>
            <w:r w:rsidRPr="00333F09">
              <w:rPr>
                <w:rFonts w:ascii="Agency FB" w:eastAsia="Times New Roman" w:hAnsi="Agency FB" w:cs="Times New Roman"/>
                <w:b/>
                <w:bCs/>
                <w:color w:val="FFFFFF"/>
                <w:sz w:val="27"/>
                <w:szCs w:val="27"/>
                <w:lang w:val="en-IN" w:eastAsia="en-IN"/>
              </w:rPr>
              <w:t>Meritorious</w:t>
            </w:r>
          </w:p>
        </w:tc>
        <w:tc>
          <w:tcPr>
            <w:tcW w:w="0" w:type="auto"/>
            <w:tcBorders>
              <w:top w:val="outset" w:sz="6" w:space="0" w:color="auto"/>
              <w:left w:val="outset" w:sz="6" w:space="0" w:color="auto"/>
              <w:bottom w:val="outset" w:sz="6" w:space="0" w:color="auto"/>
              <w:right w:val="outset" w:sz="6" w:space="0" w:color="auto"/>
            </w:tcBorders>
            <w:shd w:val="clear" w:color="auto" w:fill="CCFFCC"/>
            <w:hideMark/>
          </w:tcPr>
          <w:p w14:paraId="56E45DF2" w14:textId="77777777" w:rsidR="00333F09" w:rsidRPr="00333F09" w:rsidRDefault="00333F09" w:rsidP="00333F09">
            <w:pPr>
              <w:spacing w:after="0" w:line="240" w:lineRule="auto"/>
              <w:rPr>
                <w:rFonts w:ascii="Agency FB" w:eastAsia="Times New Roman" w:hAnsi="Agency FB" w:cs="Times New Roman"/>
                <w:color w:val="000000"/>
                <w:sz w:val="27"/>
                <w:szCs w:val="27"/>
                <w:lang w:val="en-IN" w:eastAsia="en-IN"/>
              </w:rPr>
            </w:pPr>
            <w:r w:rsidRPr="00333F09">
              <w:rPr>
                <w:rFonts w:ascii="Agency FB" w:eastAsia="Times New Roman" w:hAnsi="Agency FB" w:cs="Times New Roman"/>
                <w:color w:val="000000"/>
                <w:sz w:val="27"/>
                <w:szCs w:val="27"/>
                <w:lang w:val="en-IN" w:eastAsia="en-IN"/>
              </w:rPr>
              <w:t xml:space="preserve">This is a good thing unless the </w:t>
            </w:r>
            <w:proofErr w:type="spellStart"/>
            <w:r w:rsidRPr="00333F09">
              <w:rPr>
                <w:rFonts w:ascii="Agency FB" w:eastAsia="Times New Roman" w:hAnsi="Agency FB" w:cs="Times New Roman"/>
                <w:color w:val="000000"/>
                <w:sz w:val="27"/>
                <w:szCs w:val="27"/>
                <w:lang w:val="en-IN" w:eastAsia="en-IN"/>
              </w:rPr>
              <w:t>the</w:t>
            </w:r>
            <w:proofErr w:type="spellEnd"/>
            <w:r w:rsidRPr="00333F09">
              <w:rPr>
                <w:rFonts w:ascii="Agency FB" w:eastAsia="Times New Roman" w:hAnsi="Agency FB" w:cs="Times New Roman"/>
                <w:color w:val="000000"/>
                <w:sz w:val="27"/>
                <w:szCs w:val="27"/>
                <w:lang w:val="en-IN" w:eastAsia="en-IN"/>
              </w:rPr>
              <w:t xml:space="preserve"> appropriate element is too new for most browsers and the formatting is essential</w:t>
            </w:r>
          </w:p>
        </w:tc>
      </w:tr>
      <w:tr w:rsidR="00333F09" w:rsidRPr="00333F09" w14:paraId="55480491" w14:textId="77777777" w:rsidTr="00333F0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99"/>
            <w:hideMark/>
          </w:tcPr>
          <w:p w14:paraId="7AEC2FCA" w14:textId="77777777" w:rsidR="00333F09" w:rsidRPr="00333F09" w:rsidRDefault="00333F09" w:rsidP="00333F09">
            <w:pPr>
              <w:spacing w:after="0" w:line="240" w:lineRule="auto"/>
              <w:rPr>
                <w:rFonts w:ascii="Agency FB" w:eastAsia="Times New Roman" w:hAnsi="Agency FB" w:cs="Times New Roman"/>
                <w:color w:val="000000"/>
                <w:sz w:val="27"/>
                <w:szCs w:val="27"/>
                <w:lang w:val="en-IN" w:eastAsia="en-IN"/>
              </w:rPr>
            </w:pPr>
            <w:r w:rsidRPr="00333F09">
              <w:rPr>
                <w:rFonts w:ascii="Agency FB" w:eastAsia="Times New Roman" w:hAnsi="Agency FB" w:cs="Times New Roman"/>
                <w:color w:val="000000"/>
                <w:sz w:val="27"/>
                <w:szCs w:val="27"/>
                <w:lang w:val="en-IN" w:eastAsia="en-IN"/>
              </w:rPr>
              <w:t>Using HTML formatting</w:t>
            </w:r>
          </w:p>
        </w:tc>
        <w:tc>
          <w:tcPr>
            <w:tcW w:w="0" w:type="auto"/>
            <w:tcBorders>
              <w:top w:val="outset" w:sz="6" w:space="0" w:color="auto"/>
              <w:left w:val="outset" w:sz="6" w:space="0" w:color="auto"/>
              <w:bottom w:val="outset" w:sz="6" w:space="0" w:color="auto"/>
              <w:right w:val="outset" w:sz="6" w:space="0" w:color="auto"/>
            </w:tcBorders>
            <w:shd w:val="clear" w:color="auto" w:fill="999900"/>
            <w:hideMark/>
          </w:tcPr>
          <w:p w14:paraId="51F264CC" w14:textId="77777777" w:rsidR="00333F09" w:rsidRPr="00333F09" w:rsidRDefault="00333F09" w:rsidP="00333F09">
            <w:pPr>
              <w:spacing w:after="0" w:line="240" w:lineRule="auto"/>
              <w:rPr>
                <w:rFonts w:ascii="Agency FB" w:eastAsia="Times New Roman" w:hAnsi="Agency FB" w:cs="Times New Roman"/>
                <w:b/>
                <w:bCs/>
                <w:color w:val="FFFFFF"/>
                <w:sz w:val="27"/>
                <w:szCs w:val="27"/>
                <w:lang w:val="en-IN" w:eastAsia="en-IN"/>
              </w:rPr>
            </w:pPr>
            <w:r w:rsidRPr="00333F09">
              <w:rPr>
                <w:rFonts w:ascii="Agency FB" w:eastAsia="Times New Roman" w:hAnsi="Agency FB" w:cs="Times New Roman"/>
                <w:b/>
                <w:bCs/>
                <w:color w:val="FFFFFF"/>
                <w:sz w:val="27"/>
                <w:szCs w:val="27"/>
                <w:lang w:val="en-IN" w:eastAsia="en-IN"/>
              </w:rPr>
              <w:t>Normal</w:t>
            </w:r>
          </w:p>
        </w:tc>
        <w:tc>
          <w:tcPr>
            <w:tcW w:w="0" w:type="auto"/>
            <w:tcBorders>
              <w:top w:val="outset" w:sz="6" w:space="0" w:color="auto"/>
              <w:left w:val="outset" w:sz="6" w:space="0" w:color="auto"/>
              <w:bottom w:val="outset" w:sz="6" w:space="0" w:color="auto"/>
              <w:right w:val="outset" w:sz="6" w:space="0" w:color="auto"/>
            </w:tcBorders>
            <w:shd w:val="clear" w:color="auto" w:fill="FFFF99"/>
            <w:hideMark/>
          </w:tcPr>
          <w:p w14:paraId="5B11CF3C" w14:textId="77777777" w:rsidR="00333F09" w:rsidRPr="00333F09" w:rsidRDefault="00333F09" w:rsidP="00333F09">
            <w:pPr>
              <w:spacing w:after="0" w:line="240" w:lineRule="auto"/>
              <w:rPr>
                <w:rFonts w:ascii="Agency FB" w:eastAsia="Times New Roman" w:hAnsi="Agency FB" w:cs="Times New Roman"/>
                <w:color w:val="000000"/>
                <w:sz w:val="27"/>
                <w:szCs w:val="27"/>
                <w:lang w:val="en-IN" w:eastAsia="en-IN"/>
              </w:rPr>
            </w:pPr>
            <w:r w:rsidRPr="00333F09">
              <w:rPr>
                <w:rFonts w:ascii="Agency FB" w:eastAsia="Times New Roman" w:hAnsi="Agency FB" w:cs="Times New Roman"/>
                <w:color w:val="000000"/>
                <w:sz w:val="27"/>
                <w:szCs w:val="27"/>
                <w:lang w:val="en-IN" w:eastAsia="en-IN"/>
              </w:rPr>
              <w:t>This is normal in the common case that (</w:t>
            </w:r>
            <w:proofErr w:type="spellStart"/>
            <w:r w:rsidRPr="00333F09">
              <w:rPr>
                <w:rFonts w:ascii="Agency FB" w:eastAsia="Times New Roman" w:hAnsi="Agency FB" w:cs="Times New Roman"/>
                <w:color w:val="000000"/>
                <w:sz w:val="27"/>
                <w:szCs w:val="27"/>
                <w:lang w:val="en-IN" w:eastAsia="en-IN"/>
              </w:rPr>
              <w:t>i</w:t>
            </w:r>
            <w:proofErr w:type="spellEnd"/>
            <w:r w:rsidRPr="00333F09">
              <w:rPr>
                <w:rFonts w:ascii="Agency FB" w:eastAsia="Times New Roman" w:hAnsi="Agency FB" w:cs="Times New Roman"/>
                <w:color w:val="000000"/>
                <w:sz w:val="27"/>
                <w:szCs w:val="27"/>
                <w:lang w:val="en-IN" w:eastAsia="en-IN"/>
              </w:rPr>
              <w:t>) there is no easy structural element, or (ii) a structural element is too new for most browsers and the formatting is essential</w:t>
            </w:r>
          </w:p>
        </w:tc>
      </w:tr>
      <w:tr w:rsidR="00333F09" w:rsidRPr="00333F09" w14:paraId="11686DE3" w14:textId="77777777" w:rsidTr="00333F0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9999"/>
            <w:hideMark/>
          </w:tcPr>
          <w:p w14:paraId="46E40B5D" w14:textId="77777777" w:rsidR="00333F09" w:rsidRPr="00333F09" w:rsidRDefault="00333F09" w:rsidP="00333F09">
            <w:pPr>
              <w:spacing w:after="0" w:line="240" w:lineRule="auto"/>
              <w:rPr>
                <w:rFonts w:ascii="Agency FB" w:eastAsia="Times New Roman" w:hAnsi="Agency FB" w:cs="Times New Roman"/>
                <w:color w:val="000000"/>
                <w:sz w:val="27"/>
                <w:szCs w:val="27"/>
                <w:lang w:val="en-IN" w:eastAsia="en-IN"/>
              </w:rPr>
            </w:pPr>
            <w:r w:rsidRPr="00333F09">
              <w:rPr>
                <w:rFonts w:ascii="Agency FB" w:eastAsia="Times New Roman" w:hAnsi="Agency FB" w:cs="Times New Roman"/>
                <w:color w:val="000000"/>
                <w:sz w:val="27"/>
                <w:szCs w:val="27"/>
                <w:lang w:val="en-IN" w:eastAsia="en-IN"/>
              </w:rPr>
              <w:t>Using a structural element for content of another type, just to get the formatting</w:t>
            </w:r>
          </w:p>
        </w:tc>
        <w:tc>
          <w:tcPr>
            <w:tcW w:w="0" w:type="auto"/>
            <w:tcBorders>
              <w:top w:val="outset" w:sz="6" w:space="0" w:color="auto"/>
              <w:left w:val="outset" w:sz="6" w:space="0" w:color="auto"/>
              <w:bottom w:val="outset" w:sz="6" w:space="0" w:color="auto"/>
              <w:right w:val="outset" w:sz="6" w:space="0" w:color="auto"/>
            </w:tcBorders>
            <w:shd w:val="clear" w:color="auto" w:fill="FF0000"/>
            <w:hideMark/>
          </w:tcPr>
          <w:p w14:paraId="3594BCB6" w14:textId="77777777" w:rsidR="00333F09" w:rsidRPr="00333F09" w:rsidRDefault="00333F09" w:rsidP="00333F09">
            <w:pPr>
              <w:spacing w:after="0" w:line="240" w:lineRule="auto"/>
              <w:rPr>
                <w:rFonts w:ascii="Agency FB" w:eastAsia="Times New Roman" w:hAnsi="Agency FB" w:cs="Times New Roman"/>
                <w:b/>
                <w:bCs/>
                <w:color w:val="FFFFFF"/>
                <w:sz w:val="27"/>
                <w:szCs w:val="27"/>
                <w:lang w:val="en-IN" w:eastAsia="en-IN"/>
              </w:rPr>
            </w:pPr>
            <w:r w:rsidRPr="00333F09">
              <w:rPr>
                <w:rFonts w:ascii="Agency FB" w:eastAsia="Times New Roman" w:hAnsi="Agency FB" w:cs="Times New Roman"/>
                <w:b/>
                <w:bCs/>
                <w:color w:val="FFFFFF"/>
                <w:sz w:val="27"/>
                <w:szCs w:val="27"/>
                <w:lang w:val="en-IN" w:eastAsia="en-IN"/>
              </w:rPr>
              <w:t>Bad</w:t>
            </w:r>
          </w:p>
        </w:tc>
        <w:tc>
          <w:tcPr>
            <w:tcW w:w="0" w:type="auto"/>
            <w:tcBorders>
              <w:top w:val="outset" w:sz="6" w:space="0" w:color="auto"/>
              <w:left w:val="outset" w:sz="6" w:space="0" w:color="auto"/>
              <w:bottom w:val="outset" w:sz="6" w:space="0" w:color="auto"/>
              <w:right w:val="outset" w:sz="6" w:space="0" w:color="auto"/>
            </w:tcBorders>
            <w:shd w:val="clear" w:color="auto" w:fill="FF9999"/>
            <w:hideMark/>
          </w:tcPr>
          <w:p w14:paraId="2618685D" w14:textId="77777777" w:rsidR="00333F09" w:rsidRPr="00333F09" w:rsidRDefault="00333F09" w:rsidP="00333F09">
            <w:pPr>
              <w:spacing w:after="0" w:line="240" w:lineRule="auto"/>
              <w:rPr>
                <w:rFonts w:ascii="Agency FB" w:eastAsia="Times New Roman" w:hAnsi="Agency FB" w:cs="Times New Roman"/>
                <w:color w:val="000000"/>
                <w:sz w:val="27"/>
                <w:szCs w:val="27"/>
                <w:lang w:val="en-IN" w:eastAsia="en-IN"/>
              </w:rPr>
            </w:pPr>
            <w:r w:rsidRPr="00333F09">
              <w:rPr>
                <w:rFonts w:ascii="Agency FB" w:eastAsia="Times New Roman" w:hAnsi="Agency FB" w:cs="Times New Roman"/>
                <w:color w:val="000000"/>
                <w:sz w:val="27"/>
                <w:szCs w:val="27"/>
                <w:lang w:val="en-IN" w:eastAsia="en-IN"/>
              </w:rPr>
              <w:t>Hardly ever appropriate</w:t>
            </w:r>
          </w:p>
        </w:tc>
      </w:tr>
    </w:tbl>
    <w:p w14:paraId="6E4C567C" w14:textId="77777777" w:rsidR="00333F09" w:rsidRPr="00333F09" w:rsidRDefault="00333F09" w:rsidP="00333F09">
      <w:pPr>
        <w:spacing w:after="0" w:line="240" w:lineRule="auto"/>
        <w:rPr>
          <w:rFonts w:ascii="Times New Roman" w:eastAsia="Times New Roman" w:hAnsi="Times New Roman" w:cs="Times New Roman"/>
          <w:sz w:val="24"/>
          <w:szCs w:val="24"/>
          <w:lang w:val="en-IN" w:eastAsia="en-IN"/>
        </w:rPr>
      </w:pPr>
      <w:r w:rsidRPr="00333F09">
        <w:rPr>
          <w:rFonts w:ascii="Times New Roman" w:eastAsia="Times New Roman" w:hAnsi="Times New Roman" w:cs="Times New Roman"/>
          <w:sz w:val="24"/>
          <w:szCs w:val="24"/>
          <w:lang w:val="en-IN" w:eastAsia="en-IN"/>
        </w:rPr>
        <w:pict w14:anchorId="29BB6588">
          <v:rect id="_x0000_i1030" style="width:234pt;height:1.5pt" o:hrpct="500" o:hrstd="t" o:hrnoshade="t" o:hr="t" fillcolor="black" stroked="f"/>
        </w:pict>
      </w:r>
    </w:p>
    <w:p w14:paraId="019EB5A8" w14:textId="77777777" w:rsidR="00333F09" w:rsidRPr="00333F09" w:rsidRDefault="00333F09" w:rsidP="00333F09">
      <w:pPr>
        <w:spacing w:before="100" w:beforeAutospacing="1" w:after="100" w:afterAutospacing="1" w:line="240" w:lineRule="auto"/>
        <w:rPr>
          <w:rFonts w:ascii="Agency FB" w:eastAsia="Times New Roman" w:hAnsi="Agency FB" w:cs="Times New Roman"/>
          <w:color w:val="000000"/>
          <w:sz w:val="27"/>
          <w:szCs w:val="27"/>
          <w:lang w:val="en-IN" w:eastAsia="en-IN"/>
        </w:rPr>
      </w:pPr>
      <w:r w:rsidRPr="00333F09">
        <w:rPr>
          <w:rFonts w:ascii="Agency FB" w:eastAsia="Times New Roman" w:hAnsi="Agency FB" w:cs="Times New Roman"/>
          <w:color w:val="000000"/>
          <w:sz w:val="27"/>
          <w:szCs w:val="27"/>
          <w:lang w:val="en-IN" w:eastAsia="en-IN"/>
        </w:rPr>
        <w:t>I.e. -</w:t>
      </w:r>
    </w:p>
    <w:p w14:paraId="40ABA301" w14:textId="77777777" w:rsidR="00333F09" w:rsidRPr="00333F09" w:rsidRDefault="00333F09" w:rsidP="00333F09">
      <w:pPr>
        <w:numPr>
          <w:ilvl w:val="0"/>
          <w:numId w:val="1"/>
        </w:numPr>
        <w:shd w:val="clear" w:color="auto" w:fill="CCFFCC"/>
        <w:spacing w:before="100" w:beforeAutospacing="1" w:after="100" w:afterAutospacing="1" w:line="240" w:lineRule="auto"/>
        <w:rPr>
          <w:rFonts w:ascii="Agency FB" w:eastAsia="Times New Roman" w:hAnsi="Agency FB" w:cs="Times New Roman"/>
          <w:color w:val="000000"/>
          <w:sz w:val="27"/>
          <w:szCs w:val="27"/>
          <w:lang w:val="en-IN" w:eastAsia="en-IN"/>
        </w:rPr>
      </w:pPr>
      <w:r w:rsidRPr="00333F09">
        <w:rPr>
          <w:rFonts w:ascii="Agency FB" w:eastAsia="Times New Roman" w:hAnsi="Agency FB" w:cs="Times New Roman"/>
          <w:color w:val="000000"/>
          <w:sz w:val="27"/>
          <w:szCs w:val="27"/>
          <w:lang w:val="en-IN" w:eastAsia="en-IN"/>
        </w:rPr>
        <w:t xml:space="preserve">Where a structural element </w:t>
      </w:r>
      <w:proofErr w:type="gramStart"/>
      <w:r w:rsidRPr="00333F09">
        <w:rPr>
          <w:rFonts w:ascii="Agency FB" w:eastAsia="Times New Roman" w:hAnsi="Agency FB" w:cs="Times New Roman"/>
          <w:color w:val="000000"/>
          <w:sz w:val="27"/>
          <w:szCs w:val="27"/>
          <w:lang w:val="en-IN" w:eastAsia="en-IN"/>
        </w:rPr>
        <w:t>exists</w:t>
      </w:r>
      <w:proofErr w:type="gramEnd"/>
      <w:r w:rsidRPr="00333F09">
        <w:rPr>
          <w:rFonts w:ascii="Agency FB" w:eastAsia="Times New Roman" w:hAnsi="Agency FB" w:cs="Times New Roman"/>
          <w:color w:val="000000"/>
          <w:sz w:val="27"/>
          <w:szCs w:val="27"/>
          <w:lang w:val="en-IN" w:eastAsia="en-IN"/>
        </w:rPr>
        <w:t xml:space="preserve"> which is understood by most browsers, and you have content of that sort, use the structural element.</w:t>
      </w:r>
    </w:p>
    <w:p w14:paraId="13994751" w14:textId="77777777" w:rsidR="00333F09" w:rsidRPr="00333F09" w:rsidRDefault="00333F09" w:rsidP="00333F09">
      <w:pPr>
        <w:numPr>
          <w:ilvl w:val="0"/>
          <w:numId w:val="1"/>
        </w:numPr>
        <w:shd w:val="clear" w:color="auto" w:fill="CCFFCC"/>
        <w:spacing w:before="100" w:beforeAutospacing="1" w:after="100" w:afterAutospacing="1" w:line="240" w:lineRule="auto"/>
        <w:rPr>
          <w:rFonts w:ascii="Agency FB" w:eastAsia="Times New Roman" w:hAnsi="Agency FB" w:cs="Times New Roman"/>
          <w:color w:val="000000"/>
          <w:sz w:val="27"/>
          <w:szCs w:val="27"/>
          <w:lang w:val="en-IN" w:eastAsia="en-IN"/>
        </w:rPr>
      </w:pPr>
      <w:r w:rsidRPr="00333F09">
        <w:rPr>
          <w:rFonts w:ascii="Agency FB" w:eastAsia="Times New Roman" w:hAnsi="Agency FB" w:cs="Times New Roman"/>
          <w:color w:val="000000"/>
          <w:sz w:val="27"/>
          <w:szCs w:val="27"/>
          <w:lang w:val="en-IN" w:eastAsia="en-IN"/>
        </w:rPr>
        <w:t xml:space="preserve">Where a structural element </w:t>
      </w:r>
      <w:proofErr w:type="gramStart"/>
      <w:r w:rsidRPr="00333F09">
        <w:rPr>
          <w:rFonts w:ascii="Agency FB" w:eastAsia="Times New Roman" w:hAnsi="Agency FB" w:cs="Times New Roman"/>
          <w:color w:val="000000"/>
          <w:sz w:val="27"/>
          <w:szCs w:val="27"/>
          <w:lang w:val="en-IN" w:eastAsia="en-IN"/>
        </w:rPr>
        <w:t>exists</w:t>
      </w:r>
      <w:proofErr w:type="gramEnd"/>
      <w:r w:rsidRPr="00333F09">
        <w:rPr>
          <w:rFonts w:ascii="Agency FB" w:eastAsia="Times New Roman" w:hAnsi="Agency FB" w:cs="Times New Roman"/>
          <w:color w:val="000000"/>
          <w:sz w:val="27"/>
          <w:szCs w:val="27"/>
          <w:lang w:val="en-IN" w:eastAsia="en-IN"/>
        </w:rPr>
        <w:t xml:space="preserve"> which is </w:t>
      </w:r>
      <w:r w:rsidRPr="00333F09">
        <w:rPr>
          <w:rFonts w:ascii="Agency FB" w:eastAsia="Times New Roman" w:hAnsi="Agency FB" w:cs="Times New Roman"/>
          <w:i/>
          <w:iCs/>
          <w:color w:val="000000"/>
          <w:sz w:val="27"/>
          <w:szCs w:val="27"/>
          <w:lang w:val="en-IN" w:eastAsia="en-IN"/>
        </w:rPr>
        <w:t>not</w:t>
      </w:r>
      <w:r w:rsidRPr="00333F09">
        <w:rPr>
          <w:rFonts w:ascii="Agency FB" w:eastAsia="Times New Roman" w:hAnsi="Agency FB" w:cs="Times New Roman"/>
          <w:color w:val="000000"/>
          <w:sz w:val="27"/>
          <w:szCs w:val="27"/>
          <w:lang w:val="en-IN" w:eastAsia="en-IN"/>
        </w:rPr>
        <w:t> yet understood by most browsers, and you have content of that sort, you can use the structural element but it is reasonable to use formatting elements instead so that more readers will understand you.</w:t>
      </w:r>
    </w:p>
    <w:p w14:paraId="7A51A738" w14:textId="77777777" w:rsidR="00333F09" w:rsidRPr="00333F09" w:rsidRDefault="00333F09" w:rsidP="00333F09">
      <w:pPr>
        <w:numPr>
          <w:ilvl w:val="0"/>
          <w:numId w:val="1"/>
        </w:numPr>
        <w:shd w:val="clear" w:color="auto" w:fill="CCFFCC"/>
        <w:spacing w:before="100" w:beforeAutospacing="1" w:after="100" w:afterAutospacing="1" w:line="240" w:lineRule="auto"/>
        <w:rPr>
          <w:rFonts w:ascii="Agency FB" w:eastAsia="Times New Roman" w:hAnsi="Agency FB" w:cs="Times New Roman"/>
          <w:color w:val="000000"/>
          <w:sz w:val="27"/>
          <w:szCs w:val="27"/>
          <w:lang w:val="en-IN" w:eastAsia="en-IN"/>
        </w:rPr>
      </w:pPr>
      <w:r w:rsidRPr="00333F09">
        <w:rPr>
          <w:rFonts w:ascii="Agency FB" w:eastAsia="Times New Roman" w:hAnsi="Agency FB" w:cs="Times New Roman"/>
          <w:color w:val="000000"/>
          <w:sz w:val="27"/>
          <w:szCs w:val="27"/>
          <w:lang w:val="en-IN" w:eastAsia="en-IN"/>
        </w:rPr>
        <w:t>Where a structural element exists and you have content </w:t>
      </w:r>
      <w:r w:rsidRPr="00333F09">
        <w:rPr>
          <w:rFonts w:ascii="Agency FB" w:eastAsia="Times New Roman" w:hAnsi="Agency FB" w:cs="Times New Roman"/>
          <w:i/>
          <w:iCs/>
          <w:color w:val="000000"/>
          <w:sz w:val="27"/>
          <w:szCs w:val="27"/>
          <w:lang w:val="en-IN" w:eastAsia="en-IN"/>
        </w:rPr>
        <w:t>not</w:t>
      </w:r>
      <w:r w:rsidRPr="00333F09">
        <w:rPr>
          <w:rFonts w:ascii="Agency FB" w:eastAsia="Times New Roman" w:hAnsi="Agency FB" w:cs="Times New Roman"/>
          <w:color w:val="000000"/>
          <w:sz w:val="27"/>
          <w:szCs w:val="27"/>
          <w:lang w:val="en-IN" w:eastAsia="en-IN"/>
        </w:rPr>
        <w:t> of that sort, you must </w:t>
      </w:r>
      <w:r w:rsidRPr="00333F09">
        <w:rPr>
          <w:rFonts w:ascii="Agency FB" w:eastAsia="Times New Roman" w:hAnsi="Agency FB" w:cs="Times New Roman"/>
          <w:i/>
          <w:iCs/>
          <w:color w:val="000000"/>
          <w:sz w:val="27"/>
          <w:szCs w:val="27"/>
          <w:lang w:val="en-IN" w:eastAsia="en-IN"/>
        </w:rPr>
        <w:t>not</w:t>
      </w:r>
      <w:r w:rsidRPr="00333F09">
        <w:rPr>
          <w:rFonts w:ascii="Agency FB" w:eastAsia="Times New Roman" w:hAnsi="Agency FB" w:cs="Times New Roman"/>
          <w:color w:val="000000"/>
          <w:sz w:val="27"/>
          <w:szCs w:val="27"/>
          <w:lang w:val="en-IN" w:eastAsia="en-IN"/>
        </w:rPr>
        <w:t> use the structural element. Use formatting elements.</w:t>
      </w:r>
    </w:p>
    <w:p w14:paraId="29890369" w14:textId="77777777" w:rsidR="00333F09" w:rsidRPr="00333F09" w:rsidRDefault="00333F09" w:rsidP="00333F09">
      <w:pPr>
        <w:spacing w:after="0" w:line="240" w:lineRule="auto"/>
        <w:rPr>
          <w:rFonts w:ascii="Times New Roman" w:eastAsia="Times New Roman" w:hAnsi="Times New Roman" w:cs="Times New Roman"/>
          <w:sz w:val="24"/>
          <w:szCs w:val="24"/>
          <w:lang w:val="en-IN" w:eastAsia="en-IN"/>
        </w:rPr>
      </w:pPr>
      <w:r w:rsidRPr="00333F09">
        <w:rPr>
          <w:rFonts w:ascii="Times New Roman" w:eastAsia="Times New Roman" w:hAnsi="Times New Roman" w:cs="Times New Roman"/>
          <w:sz w:val="24"/>
          <w:szCs w:val="24"/>
          <w:lang w:val="en-IN" w:eastAsia="en-IN"/>
        </w:rPr>
        <w:pict w14:anchorId="1532DFA9">
          <v:rect id="_x0000_i1031" style="width:0;height:1.5pt" o:hralign="center" o:hrstd="t" o:hrnoshade="t" o:hr="t" fillcolor="black" stroked="f"/>
        </w:pict>
      </w:r>
    </w:p>
    <w:bookmarkStart w:id="8" w:name="deprecated-def"/>
    <w:p w14:paraId="08549490" w14:textId="77777777" w:rsidR="00333F09" w:rsidRPr="00333F09" w:rsidRDefault="00333F09" w:rsidP="00333F09">
      <w:pPr>
        <w:spacing w:before="100" w:beforeAutospacing="1" w:after="100" w:afterAutospacing="1" w:line="240" w:lineRule="auto"/>
        <w:rPr>
          <w:rFonts w:ascii="Agency FB" w:eastAsia="Times New Roman" w:hAnsi="Agency FB" w:cs="Times New Roman"/>
          <w:color w:val="000000"/>
          <w:sz w:val="27"/>
          <w:szCs w:val="27"/>
          <w:lang w:val="en-IN" w:eastAsia="en-IN"/>
        </w:rPr>
      </w:pPr>
      <w:r w:rsidRPr="00333F09">
        <w:rPr>
          <w:rFonts w:ascii="Agency FB" w:eastAsia="Times New Roman" w:hAnsi="Agency FB" w:cs="Times New Roman"/>
          <w:color w:val="000000"/>
          <w:sz w:val="24"/>
          <w:szCs w:val="24"/>
          <w:lang w:val="en-IN" w:eastAsia="en-IN"/>
        </w:rPr>
        <w:lastRenderedPageBreak/>
        <w:fldChar w:fldCharType="begin"/>
      </w:r>
      <w:r w:rsidRPr="00333F09">
        <w:rPr>
          <w:rFonts w:ascii="Agency FB" w:eastAsia="Times New Roman" w:hAnsi="Agency FB" w:cs="Times New Roman"/>
          <w:color w:val="000000"/>
          <w:sz w:val="24"/>
          <w:szCs w:val="24"/>
          <w:lang w:val="en-IN" w:eastAsia="en-IN"/>
        </w:rPr>
        <w:instrText xml:space="preserve"> HYPERLINK "http://www.thuto.org/ubh/web/html/tags1.htm" \l "doc_top" </w:instrText>
      </w:r>
      <w:r w:rsidRPr="00333F09">
        <w:rPr>
          <w:rFonts w:ascii="Agency FB" w:eastAsia="Times New Roman" w:hAnsi="Agency FB" w:cs="Times New Roman"/>
          <w:color w:val="000000"/>
          <w:sz w:val="24"/>
          <w:szCs w:val="24"/>
          <w:lang w:val="en-IN" w:eastAsia="en-IN"/>
        </w:rPr>
        <w:fldChar w:fldCharType="separate"/>
      </w:r>
      <w:r w:rsidRPr="00333F09">
        <w:rPr>
          <w:rFonts w:ascii="Agency FB" w:eastAsia="Times New Roman" w:hAnsi="Agency FB" w:cs="Times New Roman"/>
          <w:color w:val="0000FF"/>
          <w:sz w:val="24"/>
          <w:szCs w:val="24"/>
          <w:u w:val="single"/>
          <w:lang w:val="en-IN" w:eastAsia="en-IN"/>
        </w:rPr>
        <w:t>Back to top</w:t>
      </w:r>
      <w:r w:rsidRPr="00333F09">
        <w:rPr>
          <w:rFonts w:ascii="Agency FB" w:eastAsia="Times New Roman" w:hAnsi="Agency FB" w:cs="Times New Roman"/>
          <w:color w:val="000000"/>
          <w:sz w:val="24"/>
          <w:szCs w:val="24"/>
          <w:lang w:val="en-IN" w:eastAsia="en-IN"/>
        </w:rPr>
        <w:fldChar w:fldCharType="end"/>
      </w:r>
      <w:bookmarkEnd w:id="8"/>
    </w:p>
    <w:p w14:paraId="2FD3FB61" w14:textId="77777777" w:rsidR="00333F09" w:rsidRPr="00333F09" w:rsidRDefault="00333F09" w:rsidP="00333F09">
      <w:pPr>
        <w:shd w:val="clear" w:color="auto" w:fill="FFFF66"/>
        <w:spacing w:before="100" w:beforeAutospacing="1" w:after="100" w:afterAutospacing="1" w:line="240" w:lineRule="auto"/>
        <w:outlineLvl w:val="1"/>
        <w:rPr>
          <w:rFonts w:ascii="Agency FB" w:eastAsia="Times New Roman" w:hAnsi="Agency FB" w:cs="Times New Roman"/>
          <w:b/>
          <w:bCs/>
          <w:color w:val="000000"/>
          <w:sz w:val="36"/>
          <w:szCs w:val="36"/>
          <w:lang w:val="en-IN" w:eastAsia="en-IN"/>
        </w:rPr>
      </w:pPr>
      <w:r w:rsidRPr="00333F09">
        <w:rPr>
          <w:rFonts w:ascii="Agency FB" w:eastAsia="Times New Roman" w:hAnsi="Agency FB" w:cs="Times New Roman"/>
          <w:b/>
          <w:bCs/>
          <w:color w:val="000000"/>
          <w:sz w:val="36"/>
          <w:szCs w:val="36"/>
          <w:lang w:val="en-IN" w:eastAsia="en-IN"/>
        </w:rPr>
        <w:t>The meaning of "deprecated".</w:t>
      </w:r>
    </w:p>
    <w:p w14:paraId="725F9260" w14:textId="77777777" w:rsidR="00333F09" w:rsidRPr="00333F09" w:rsidRDefault="00333F09" w:rsidP="00333F09">
      <w:pPr>
        <w:spacing w:before="100" w:beforeAutospacing="1" w:after="100" w:afterAutospacing="1" w:line="240" w:lineRule="auto"/>
        <w:rPr>
          <w:rFonts w:ascii="Agency FB" w:eastAsia="Times New Roman" w:hAnsi="Agency FB" w:cs="Times New Roman"/>
          <w:color w:val="000000"/>
          <w:sz w:val="27"/>
          <w:szCs w:val="27"/>
          <w:lang w:val="en-IN" w:eastAsia="en-IN"/>
        </w:rPr>
      </w:pPr>
      <w:r w:rsidRPr="00333F09">
        <w:rPr>
          <w:rFonts w:ascii="Agency FB" w:eastAsia="Times New Roman" w:hAnsi="Agency FB" w:cs="Times New Roman"/>
          <w:color w:val="000000"/>
          <w:sz w:val="27"/>
          <w:szCs w:val="27"/>
          <w:lang w:val="en-IN" w:eastAsia="en-IN"/>
        </w:rPr>
        <w:t>The official HTML standards are issued by the </w:t>
      </w:r>
      <w:hyperlink r:id="rId28" w:history="1">
        <w:r w:rsidRPr="00333F09">
          <w:rPr>
            <w:rFonts w:ascii="Agency FB" w:eastAsia="Times New Roman" w:hAnsi="Agency FB" w:cs="Times New Roman"/>
            <w:color w:val="0000FF"/>
            <w:sz w:val="27"/>
            <w:szCs w:val="27"/>
            <w:u w:val="single"/>
            <w:lang w:val="en-IN" w:eastAsia="en-IN"/>
          </w:rPr>
          <w:t>W3 Consortium</w:t>
        </w:r>
      </w:hyperlink>
      <w:r w:rsidRPr="00333F09">
        <w:rPr>
          <w:rFonts w:ascii="Agency FB" w:eastAsia="Times New Roman" w:hAnsi="Agency FB" w:cs="Times New Roman"/>
          <w:color w:val="000000"/>
          <w:sz w:val="27"/>
          <w:szCs w:val="27"/>
          <w:lang w:val="en-IN" w:eastAsia="en-IN"/>
        </w:rPr>
        <w:t>. In the HTML 4.01 Specification, the following definition appears:</w:t>
      </w:r>
    </w:p>
    <w:p w14:paraId="577F5A6B" w14:textId="77777777" w:rsidR="00333F09" w:rsidRPr="00333F09" w:rsidRDefault="00333F09" w:rsidP="00333F09">
      <w:pPr>
        <w:shd w:val="clear" w:color="auto" w:fill="FFFFCC"/>
        <w:spacing w:beforeAutospacing="1" w:after="100" w:afterAutospacing="1" w:line="240" w:lineRule="auto"/>
        <w:rPr>
          <w:rFonts w:ascii="Agency FB" w:eastAsia="Times New Roman" w:hAnsi="Agency FB" w:cs="Times New Roman"/>
          <w:color w:val="000000"/>
          <w:sz w:val="27"/>
          <w:szCs w:val="27"/>
          <w:lang w:val="en-IN" w:eastAsia="en-IN"/>
        </w:rPr>
      </w:pPr>
      <w:r w:rsidRPr="00333F09">
        <w:rPr>
          <w:rFonts w:ascii="Agency FB" w:eastAsia="Times New Roman" w:hAnsi="Agency FB" w:cs="Times New Roman"/>
          <w:color w:val="000000"/>
          <w:sz w:val="27"/>
          <w:szCs w:val="27"/>
          <w:lang w:val="en-IN" w:eastAsia="en-IN"/>
        </w:rPr>
        <w:t>A deprecated element or attribute is one that has been outdated by newer constructs. Deprecated elements are defined in the reference manual in appropriate locations, but are clearly marked as deprecated. Deprecated elements may become obsolete in future versions of HTML.</w:t>
      </w:r>
    </w:p>
    <w:p w14:paraId="4BBCAA4A" w14:textId="77777777" w:rsidR="00333F09" w:rsidRPr="00333F09" w:rsidRDefault="00333F09" w:rsidP="00333F09">
      <w:pPr>
        <w:shd w:val="clear" w:color="auto" w:fill="FFFFCC"/>
        <w:spacing w:before="100" w:beforeAutospacing="1" w:after="100" w:afterAutospacing="1" w:line="240" w:lineRule="auto"/>
        <w:rPr>
          <w:rFonts w:ascii="Agency FB" w:eastAsia="Times New Roman" w:hAnsi="Agency FB" w:cs="Times New Roman"/>
          <w:color w:val="000000"/>
          <w:sz w:val="27"/>
          <w:szCs w:val="27"/>
          <w:lang w:val="en-IN" w:eastAsia="en-IN"/>
        </w:rPr>
      </w:pPr>
      <w:r w:rsidRPr="00333F09">
        <w:rPr>
          <w:rFonts w:ascii="Agency FB" w:eastAsia="Times New Roman" w:hAnsi="Agency FB" w:cs="Times New Roman"/>
          <w:color w:val="000000"/>
          <w:sz w:val="27"/>
          <w:szCs w:val="27"/>
          <w:lang w:val="en-IN" w:eastAsia="en-IN"/>
        </w:rPr>
        <w:t>User agents should continue to support deprecated elements for reasons of backward compatibility.</w:t>
      </w:r>
    </w:p>
    <w:p w14:paraId="1FDDB68C" w14:textId="77777777" w:rsidR="00333F09" w:rsidRPr="00333F09" w:rsidRDefault="00333F09" w:rsidP="00333F09">
      <w:pPr>
        <w:spacing w:before="100" w:beforeAutospacing="1" w:after="100" w:afterAutospacing="1" w:line="240" w:lineRule="auto"/>
        <w:rPr>
          <w:rFonts w:ascii="Agency FB" w:eastAsia="Times New Roman" w:hAnsi="Agency FB" w:cs="Times New Roman"/>
          <w:color w:val="000000"/>
          <w:sz w:val="27"/>
          <w:szCs w:val="27"/>
          <w:lang w:val="en-IN" w:eastAsia="en-IN"/>
        </w:rPr>
      </w:pPr>
      <w:r w:rsidRPr="00333F09">
        <w:rPr>
          <w:rFonts w:ascii="Agency FB" w:eastAsia="Times New Roman" w:hAnsi="Agency FB" w:cs="Times New Roman"/>
          <w:color w:val="000000"/>
          <w:sz w:val="27"/>
          <w:szCs w:val="27"/>
          <w:lang w:val="en-IN" w:eastAsia="en-IN"/>
        </w:rPr>
        <w:t>The general English sense of the word is that disapproval of something is being expressed.</w:t>
      </w:r>
    </w:p>
    <w:p w14:paraId="17B0CE49" w14:textId="77777777" w:rsidR="00333F09" w:rsidRPr="00333F09" w:rsidRDefault="00333F09" w:rsidP="00333F09">
      <w:pPr>
        <w:spacing w:after="0" w:line="240" w:lineRule="auto"/>
        <w:rPr>
          <w:rFonts w:ascii="Times New Roman" w:eastAsia="Times New Roman" w:hAnsi="Times New Roman" w:cs="Times New Roman"/>
          <w:sz w:val="24"/>
          <w:szCs w:val="24"/>
          <w:lang w:val="en-IN" w:eastAsia="en-IN"/>
        </w:rPr>
      </w:pPr>
      <w:r w:rsidRPr="00333F09">
        <w:rPr>
          <w:rFonts w:ascii="Times New Roman" w:eastAsia="Times New Roman" w:hAnsi="Times New Roman" w:cs="Times New Roman"/>
          <w:sz w:val="24"/>
          <w:szCs w:val="24"/>
          <w:lang w:val="en-IN" w:eastAsia="en-IN"/>
        </w:rPr>
        <w:pict w14:anchorId="5BBB1449">
          <v:rect id="_x0000_i1032" style="width:0;height:1.5pt" o:hralign="center" o:hrstd="t" o:hrnoshade="t" o:hr="t" fillcolor="black" stroked="f"/>
        </w:pict>
      </w:r>
    </w:p>
    <w:bookmarkStart w:id="9" w:name="doc_end"/>
    <w:p w14:paraId="74E68D8C" w14:textId="77777777" w:rsidR="00333F09" w:rsidRPr="00333F09" w:rsidRDefault="00333F09" w:rsidP="00333F09">
      <w:pPr>
        <w:spacing w:before="100" w:beforeAutospacing="1" w:after="100" w:afterAutospacing="1" w:line="240" w:lineRule="auto"/>
        <w:rPr>
          <w:rFonts w:ascii="Agency FB" w:eastAsia="Times New Roman" w:hAnsi="Agency FB" w:cs="Times New Roman"/>
          <w:color w:val="000000"/>
          <w:sz w:val="27"/>
          <w:szCs w:val="27"/>
          <w:lang w:val="en-IN" w:eastAsia="en-IN"/>
        </w:rPr>
      </w:pPr>
      <w:r w:rsidRPr="00333F09">
        <w:rPr>
          <w:rFonts w:ascii="Agency FB" w:eastAsia="Times New Roman" w:hAnsi="Agency FB" w:cs="Times New Roman"/>
          <w:color w:val="000000"/>
          <w:sz w:val="27"/>
          <w:szCs w:val="27"/>
          <w:lang w:val="en-IN" w:eastAsia="en-IN"/>
        </w:rPr>
        <w:fldChar w:fldCharType="begin"/>
      </w:r>
      <w:r w:rsidRPr="00333F09">
        <w:rPr>
          <w:rFonts w:ascii="Agency FB" w:eastAsia="Times New Roman" w:hAnsi="Agency FB" w:cs="Times New Roman"/>
          <w:color w:val="000000"/>
          <w:sz w:val="27"/>
          <w:szCs w:val="27"/>
          <w:lang w:val="en-IN" w:eastAsia="en-IN"/>
        </w:rPr>
        <w:instrText xml:space="preserve"> HYPERLINK "http://www.thuto.org/ubh/web/html/tags1.htm" \l "doc_top" </w:instrText>
      </w:r>
      <w:r w:rsidRPr="00333F09">
        <w:rPr>
          <w:rFonts w:ascii="Agency FB" w:eastAsia="Times New Roman" w:hAnsi="Agency FB" w:cs="Times New Roman"/>
          <w:color w:val="000000"/>
          <w:sz w:val="27"/>
          <w:szCs w:val="27"/>
          <w:lang w:val="en-IN" w:eastAsia="en-IN"/>
        </w:rPr>
        <w:fldChar w:fldCharType="separate"/>
      </w:r>
      <w:r w:rsidRPr="00333F09">
        <w:rPr>
          <w:rFonts w:ascii="Agency FB" w:eastAsia="Times New Roman" w:hAnsi="Agency FB" w:cs="Times New Roman"/>
          <w:color w:val="0000FF"/>
          <w:sz w:val="27"/>
          <w:szCs w:val="27"/>
          <w:u w:val="single"/>
          <w:lang w:val="en-IN" w:eastAsia="en-IN"/>
        </w:rPr>
        <w:t>Back to top</w:t>
      </w:r>
      <w:r w:rsidRPr="00333F09">
        <w:rPr>
          <w:rFonts w:ascii="Agency FB" w:eastAsia="Times New Roman" w:hAnsi="Agency FB" w:cs="Times New Roman"/>
          <w:color w:val="000000"/>
          <w:sz w:val="27"/>
          <w:szCs w:val="27"/>
          <w:lang w:val="en-IN" w:eastAsia="en-IN"/>
        </w:rPr>
        <w:fldChar w:fldCharType="end"/>
      </w:r>
      <w:bookmarkEnd w:id="9"/>
    </w:p>
    <w:p w14:paraId="4BD13B8E" w14:textId="77777777" w:rsidR="00333F09" w:rsidRPr="00333F09" w:rsidRDefault="00333F09" w:rsidP="00333F09">
      <w:pPr>
        <w:spacing w:before="100" w:beforeAutospacing="1" w:after="100" w:afterAutospacing="1" w:line="240" w:lineRule="auto"/>
        <w:rPr>
          <w:rFonts w:ascii="Agency FB" w:eastAsia="Times New Roman" w:hAnsi="Agency FB" w:cs="Times New Roman"/>
          <w:color w:val="000000"/>
          <w:sz w:val="27"/>
          <w:szCs w:val="27"/>
          <w:lang w:val="en-IN" w:eastAsia="en-IN"/>
        </w:rPr>
      </w:pPr>
      <w:r w:rsidRPr="00333F09">
        <w:rPr>
          <w:rFonts w:ascii="Agency FB" w:eastAsia="Times New Roman" w:hAnsi="Agency FB" w:cs="Times New Roman"/>
          <w:color w:val="000000"/>
          <w:sz w:val="24"/>
          <w:szCs w:val="24"/>
          <w:lang w:val="en-IN" w:eastAsia="en-IN"/>
        </w:rPr>
        <w:t>Copyright © 2000 University of Botswana History Department</w:t>
      </w:r>
      <w:r w:rsidRPr="00333F09">
        <w:rPr>
          <w:rFonts w:ascii="Agency FB" w:eastAsia="Times New Roman" w:hAnsi="Agency FB" w:cs="Times New Roman"/>
          <w:color w:val="000000"/>
          <w:sz w:val="24"/>
          <w:szCs w:val="24"/>
          <w:lang w:val="en-IN" w:eastAsia="en-IN"/>
        </w:rPr>
        <w:br/>
        <w:t>Last updated 8 June 2008</w:t>
      </w:r>
    </w:p>
    <w:p w14:paraId="50967FAF" w14:textId="77777777" w:rsidR="00563B2F" w:rsidRPr="00333F09" w:rsidRDefault="00563B2F">
      <w:pPr>
        <w:rPr>
          <w:lang w:val="en-IN"/>
        </w:rPr>
      </w:pPr>
    </w:p>
    <w:sectPr w:rsidR="00563B2F" w:rsidRPr="00333F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A9740A"/>
    <w:multiLevelType w:val="multilevel"/>
    <w:tmpl w:val="EC725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F09"/>
    <w:rsid w:val="00333F09"/>
    <w:rsid w:val="00563B2F"/>
    <w:rsid w:val="00594E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9A94F"/>
  <w15:chartTrackingRefBased/>
  <w15:docId w15:val="{BB7906B8-C222-4A4B-99A0-C4A99B966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paragraph" w:styleId="Heading1">
    <w:name w:val="heading 1"/>
    <w:basedOn w:val="Normal"/>
    <w:link w:val="Heading1Char"/>
    <w:uiPriority w:val="9"/>
    <w:qFormat/>
    <w:rsid w:val="00333F09"/>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rPr>
  </w:style>
  <w:style w:type="paragraph" w:styleId="Heading2">
    <w:name w:val="heading 2"/>
    <w:basedOn w:val="Normal"/>
    <w:link w:val="Heading2Char"/>
    <w:uiPriority w:val="9"/>
    <w:qFormat/>
    <w:rsid w:val="00333F09"/>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link w:val="Heading3Char"/>
    <w:uiPriority w:val="9"/>
    <w:qFormat/>
    <w:rsid w:val="00333F09"/>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ystyle">
    <w:name w:val="My style"/>
    <w:basedOn w:val="Quote"/>
    <w:next w:val="Normal"/>
    <w:qFormat/>
    <w:rsid w:val="00594E09"/>
    <w:pPr>
      <w:jc w:val="both"/>
    </w:pPr>
    <w:rPr>
      <w:rFonts w:ascii="Times New Roman" w:hAnsi="Times New Roman"/>
      <w:color w:val="2F5496" w:themeColor="accent1" w:themeShade="BF"/>
      <w:sz w:val="24"/>
    </w:rPr>
  </w:style>
  <w:style w:type="paragraph" w:styleId="Quote">
    <w:name w:val="Quote"/>
    <w:basedOn w:val="Normal"/>
    <w:next w:val="Normal"/>
    <w:link w:val="QuoteChar"/>
    <w:uiPriority w:val="29"/>
    <w:qFormat/>
    <w:rsid w:val="00594E09"/>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594E09"/>
    <w:rPr>
      <w:i/>
      <w:iCs/>
      <w:color w:val="404040" w:themeColor="text1" w:themeTint="BF"/>
    </w:rPr>
  </w:style>
  <w:style w:type="character" w:customStyle="1" w:styleId="Heading1Char">
    <w:name w:val="Heading 1 Char"/>
    <w:basedOn w:val="DefaultParagraphFont"/>
    <w:link w:val="Heading1"/>
    <w:uiPriority w:val="9"/>
    <w:rsid w:val="00333F09"/>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333F09"/>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333F09"/>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333F09"/>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333F09"/>
    <w:rPr>
      <w:b/>
      <w:bCs/>
    </w:rPr>
  </w:style>
  <w:style w:type="character" w:styleId="Hyperlink">
    <w:name w:val="Hyperlink"/>
    <w:basedOn w:val="DefaultParagraphFont"/>
    <w:uiPriority w:val="99"/>
    <w:semiHidden/>
    <w:unhideWhenUsed/>
    <w:rsid w:val="00333F09"/>
    <w:rPr>
      <w:color w:val="0000FF"/>
      <w:u w:val="single"/>
    </w:rPr>
  </w:style>
  <w:style w:type="character" w:styleId="Emphasis">
    <w:name w:val="Emphasis"/>
    <w:basedOn w:val="DefaultParagraphFont"/>
    <w:uiPriority w:val="20"/>
    <w:qFormat/>
    <w:rsid w:val="00333F09"/>
    <w:rPr>
      <w:i/>
      <w:iCs/>
    </w:rPr>
  </w:style>
  <w:style w:type="paragraph" w:styleId="HTMLPreformatted">
    <w:name w:val="HTML Preformatted"/>
    <w:basedOn w:val="Normal"/>
    <w:link w:val="HTMLPreformattedChar"/>
    <w:uiPriority w:val="99"/>
    <w:semiHidden/>
    <w:unhideWhenUsed/>
    <w:rsid w:val="00333F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333F09"/>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333F09"/>
    <w:rPr>
      <w:rFonts w:ascii="Courier New" w:eastAsia="Times New Roman" w:hAnsi="Courier New" w:cs="Courier New"/>
      <w:sz w:val="20"/>
      <w:szCs w:val="20"/>
    </w:rPr>
  </w:style>
  <w:style w:type="character" w:customStyle="1" w:styleId="yellowbacktext">
    <w:name w:val="yellowbacktext"/>
    <w:basedOn w:val="DefaultParagraphFont"/>
    <w:rsid w:val="00333F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0380541">
      <w:bodyDiv w:val="1"/>
      <w:marLeft w:val="0"/>
      <w:marRight w:val="0"/>
      <w:marTop w:val="0"/>
      <w:marBottom w:val="0"/>
      <w:divBdr>
        <w:top w:val="none" w:sz="0" w:space="0" w:color="auto"/>
        <w:left w:val="none" w:sz="0" w:space="0" w:color="auto"/>
        <w:bottom w:val="none" w:sz="0" w:space="0" w:color="auto"/>
        <w:right w:val="none" w:sz="0" w:space="0" w:color="auto"/>
      </w:divBdr>
      <w:divsChild>
        <w:div w:id="961032971">
          <w:marLeft w:val="0"/>
          <w:marRight w:val="0"/>
          <w:marTop w:val="0"/>
          <w:marBottom w:val="0"/>
          <w:divBdr>
            <w:top w:val="none" w:sz="0" w:space="0" w:color="auto"/>
            <w:left w:val="none" w:sz="0" w:space="0" w:color="auto"/>
            <w:bottom w:val="none" w:sz="0" w:space="0" w:color="auto"/>
            <w:right w:val="none" w:sz="0" w:space="0" w:color="auto"/>
          </w:divBdr>
        </w:div>
        <w:div w:id="1402799628">
          <w:marLeft w:val="0"/>
          <w:marRight w:val="0"/>
          <w:marTop w:val="0"/>
          <w:marBottom w:val="0"/>
          <w:divBdr>
            <w:top w:val="none" w:sz="0" w:space="0" w:color="auto"/>
            <w:left w:val="none" w:sz="0" w:space="0" w:color="auto"/>
            <w:bottom w:val="none" w:sz="0" w:space="0" w:color="auto"/>
            <w:right w:val="none" w:sz="0" w:space="0" w:color="auto"/>
          </w:divBdr>
        </w:div>
        <w:div w:id="164901758">
          <w:marLeft w:val="0"/>
          <w:marRight w:val="0"/>
          <w:marTop w:val="0"/>
          <w:marBottom w:val="0"/>
          <w:divBdr>
            <w:top w:val="none" w:sz="0" w:space="0" w:color="auto"/>
            <w:left w:val="none" w:sz="0" w:space="0" w:color="auto"/>
            <w:bottom w:val="none" w:sz="0" w:space="0" w:color="auto"/>
            <w:right w:val="none" w:sz="0" w:space="0" w:color="auto"/>
          </w:divBdr>
        </w:div>
        <w:div w:id="2076395011">
          <w:marLeft w:val="0"/>
          <w:marRight w:val="0"/>
          <w:marTop w:val="0"/>
          <w:marBottom w:val="0"/>
          <w:divBdr>
            <w:top w:val="none" w:sz="0" w:space="0" w:color="auto"/>
            <w:left w:val="none" w:sz="0" w:space="0" w:color="auto"/>
            <w:bottom w:val="none" w:sz="0" w:space="0" w:color="auto"/>
            <w:right w:val="none" w:sz="0" w:space="0" w:color="auto"/>
          </w:divBdr>
        </w:div>
        <w:div w:id="2113161626">
          <w:marLeft w:val="0"/>
          <w:marRight w:val="0"/>
          <w:marTop w:val="0"/>
          <w:marBottom w:val="0"/>
          <w:divBdr>
            <w:top w:val="none" w:sz="0" w:space="0" w:color="auto"/>
            <w:left w:val="none" w:sz="0" w:space="0" w:color="auto"/>
            <w:bottom w:val="none" w:sz="0" w:space="0" w:color="auto"/>
            <w:right w:val="none" w:sz="0" w:space="0" w:color="auto"/>
          </w:divBdr>
        </w:div>
        <w:div w:id="789016213">
          <w:marLeft w:val="0"/>
          <w:marRight w:val="0"/>
          <w:marTop w:val="0"/>
          <w:marBottom w:val="0"/>
          <w:divBdr>
            <w:top w:val="none" w:sz="0" w:space="0" w:color="auto"/>
            <w:left w:val="none" w:sz="0" w:space="0" w:color="auto"/>
            <w:bottom w:val="none" w:sz="0" w:space="0" w:color="auto"/>
            <w:right w:val="none" w:sz="0" w:space="0" w:color="auto"/>
          </w:divBdr>
        </w:div>
        <w:div w:id="26148978">
          <w:marLeft w:val="0"/>
          <w:marRight w:val="0"/>
          <w:marTop w:val="0"/>
          <w:marBottom w:val="0"/>
          <w:divBdr>
            <w:top w:val="none" w:sz="0" w:space="0" w:color="auto"/>
            <w:left w:val="none" w:sz="0" w:space="0" w:color="auto"/>
            <w:bottom w:val="none" w:sz="0" w:space="0" w:color="auto"/>
            <w:right w:val="none" w:sz="0" w:space="0" w:color="auto"/>
          </w:divBdr>
        </w:div>
        <w:div w:id="695547442">
          <w:marLeft w:val="0"/>
          <w:marRight w:val="0"/>
          <w:marTop w:val="0"/>
          <w:marBottom w:val="0"/>
          <w:divBdr>
            <w:top w:val="none" w:sz="0" w:space="0" w:color="auto"/>
            <w:left w:val="none" w:sz="0" w:space="0" w:color="auto"/>
            <w:bottom w:val="none" w:sz="0" w:space="0" w:color="auto"/>
            <w:right w:val="none" w:sz="0" w:space="0" w:color="auto"/>
          </w:divBdr>
        </w:div>
        <w:div w:id="871646225">
          <w:marLeft w:val="0"/>
          <w:marRight w:val="0"/>
          <w:marTop w:val="0"/>
          <w:marBottom w:val="0"/>
          <w:divBdr>
            <w:top w:val="none" w:sz="0" w:space="0" w:color="auto"/>
            <w:left w:val="none" w:sz="0" w:space="0" w:color="auto"/>
            <w:bottom w:val="none" w:sz="0" w:space="0" w:color="auto"/>
            <w:right w:val="none" w:sz="0" w:space="0" w:color="auto"/>
          </w:divBdr>
        </w:div>
        <w:div w:id="1363289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huto.org/ubh/web/html/tags1.htm" TargetMode="External"/><Relationship Id="rId13" Type="http://schemas.openxmlformats.org/officeDocument/2006/relationships/hyperlink" Target="http://www.thuto.org/ubh/web/html/tags1.htm" TargetMode="External"/><Relationship Id="rId18" Type="http://schemas.openxmlformats.org/officeDocument/2006/relationships/hyperlink" Target="http://www.thuto.org/ubh/web/html/tags1.htm" TargetMode="External"/><Relationship Id="rId26" Type="http://schemas.openxmlformats.org/officeDocument/2006/relationships/hyperlink" Target="http://www.thuto.org/ubh/web/html/tables1.htm" TargetMode="External"/><Relationship Id="rId3" Type="http://schemas.openxmlformats.org/officeDocument/2006/relationships/settings" Target="settings.xml"/><Relationship Id="rId21" Type="http://schemas.openxmlformats.org/officeDocument/2006/relationships/hyperlink" Target="http://www.thuto.org/ubh/web/html/tags1.htm" TargetMode="External"/><Relationship Id="rId7" Type="http://schemas.openxmlformats.org/officeDocument/2006/relationships/hyperlink" Target="http://www.thuto.org/ubh/web/html/tags1.htm" TargetMode="External"/><Relationship Id="rId12" Type="http://schemas.openxmlformats.org/officeDocument/2006/relationships/hyperlink" Target="http://www.thuto.org/ubh/web/html/html01.htm" TargetMode="External"/><Relationship Id="rId17" Type="http://schemas.openxmlformats.org/officeDocument/2006/relationships/hyperlink" Target="http://www.thuto.org/ubh/web/html/tags1.htm" TargetMode="External"/><Relationship Id="rId25" Type="http://schemas.openxmlformats.org/officeDocument/2006/relationships/hyperlink" Target="http://www.thuto.org/ubh/web/html/tables1.htm" TargetMode="External"/><Relationship Id="rId2" Type="http://schemas.openxmlformats.org/officeDocument/2006/relationships/styles" Target="styles.xml"/><Relationship Id="rId16" Type="http://schemas.openxmlformats.org/officeDocument/2006/relationships/hyperlink" Target="http://www.thuto.org/ubh/web/html/css01.htm" TargetMode="External"/><Relationship Id="rId20" Type="http://schemas.openxmlformats.org/officeDocument/2006/relationships/hyperlink" Target="http://www.thuto.org/ubh/web/html/tags1.htm"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thuto.org/ubh/h-index.htm" TargetMode="External"/><Relationship Id="rId11" Type="http://schemas.openxmlformats.org/officeDocument/2006/relationships/hyperlink" Target="http://www.thuto.org/ubh/web/html/tags1.htm" TargetMode="External"/><Relationship Id="rId24" Type="http://schemas.openxmlformats.org/officeDocument/2006/relationships/hyperlink" Target="http://www.thuto.org/ubh/web/html/tables1.htm" TargetMode="External"/><Relationship Id="rId5" Type="http://schemas.openxmlformats.org/officeDocument/2006/relationships/hyperlink" Target="http://www.thuto.org/ubh/web/html/html0.htm" TargetMode="External"/><Relationship Id="rId15" Type="http://schemas.openxmlformats.org/officeDocument/2006/relationships/hyperlink" Target="http://www.thuto.org/ubh/web/html/tags1.htm" TargetMode="External"/><Relationship Id="rId23" Type="http://schemas.openxmlformats.org/officeDocument/2006/relationships/hyperlink" Target="http://www.thuto.org/ubh/web/html/tables1.htm" TargetMode="External"/><Relationship Id="rId28" Type="http://schemas.openxmlformats.org/officeDocument/2006/relationships/hyperlink" Target="http://www.w3.org/" TargetMode="External"/><Relationship Id="rId10" Type="http://schemas.openxmlformats.org/officeDocument/2006/relationships/hyperlink" Target="http://www.thuto.org/ubh/web/html/tags1.htm" TargetMode="External"/><Relationship Id="rId19" Type="http://schemas.openxmlformats.org/officeDocument/2006/relationships/hyperlink" Target="http://www.thuto.org/ubh/web/html/tags1.htm" TargetMode="External"/><Relationship Id="rId4" Type="http://schemas.openxmlformats.org/officeDocument/2006/relationships/webSettings" Target="webSettings.xml"/><Relationship Id="rId9" Type="http://schemas.openxmlformats.org/officeDocument/2006/relationships/hyperlink" Target="http://www.thuto.org/ubh/web/html/tags1.htm" TargetMode="External"/><Relationship Id="rId14" Type="http://schemas.openxmlformats.org/officeDocument/2006/relationships/hyperlink" Target="http://www.thuto.org/ubh/web/html/tags1.htm" TargetMode="External"/><Relationship Id="rId22" Type="http://schemas.openxmlformats.org/officeDocument/2006/relationships/hyperlink" Target="http://www.thuto.org/ubh/web/html/css01.htm" TargetMode="External"/><Relationship Id="rId27" Type="http://schemas.openxmlformats.org/officeDocument/2006/relationships/hyperlink" Target="http://www.thuto.org/ubh/web/html/css01.htm"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2283</Words>
  <Characters>13018</Characters>
  <Application>Microsoft Office Word</Application>
  <DocSecurity>0</DocSecurity>
  <Lines>108</Lines>
  <Paragraphs>30</Paragraphs>
  <ScaleCrop>false</ScaleCrop>
  <Company/>
  <LinksUpToDate>false</LinksUpToDate>
  <CharactersWithSpaces>15271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nimrat Bali</dc:creator>
  <cp:keywords/>
  <dc:description/>
  <cp:lastModifiedBy>nimrat Bali</cp:lastModifiedBy>
  <cp:revision>1</cp:revision>
  <dcterms:created xsi:type="dcterms:W3CDTF">2020-10-15T09:50:00Z</dcterms:created>
  <dcterms:modified xsi:type="dcterms:W3CDTF">2020-10-15T09:51:00Z</dcterms:modified>
</cp:coreProperties>
</file>